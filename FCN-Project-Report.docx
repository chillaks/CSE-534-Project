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F422" w14:textId="77777777" w:rsidR="00DF4032" w:rsidRDefault="00DF4032" w:rsidP="00DF4032">
      <w:pPr>
        <w:pStyle w:val="Default"/>
      </w:pPr>
    </w:p>
    <w:p w14:paraId="62573C00" w14:textId="1C7C7CF7" w:rsidR="00F65200" w:rsidRPr="008C2497" w:rsidRDefault="00DF4032" w:rsidP="004226FE">
      <w:pPr>
        <w:spacing w:after="120"/>
        <w:jc w:val="center"/>
        <w:rPr>
          <w:rFonts w:ascii="Times New Roman" w:eastAsia="Times New Roman" w:hAnsi="Times New Roman" w:cs="Times New Roman"/>
          <w:b/>
          <w:sz w:val="52"/>
          <w:szCs w:val="52"/>
        </w:rPr>
      </w:pPr>
      <w:r w:rsidRPr="00136C46">
        <w:rPr>
          <w:b/>
          <w:bCs/>
        </w:rPr>
        <w:t xml:space="preserve"> </w:t>
      </w:r>
      <w:r w:rsidR="002862D2" w:rsidRPr="008C2497">
        <w:rPr>
          <w:b/>
          <w:sz w:val="48"/>
          <w:szCs w:val="48"/>
        </w:rPr>
        <w:t>ML/DL</w:t>
      </w:r>
      <w:r w:rsidRPr="008C2497">
        <w:rPr>
          <w:b/>
          <w:sz w:val="36"/>
          <w:szCs w:val="36"/>
        </w:rPr>
        <w:t xml:space="preserve"> </w:t>
      </w:r>
      <w:r w:rsidRPr="008C2497">
        <w:rPr>
          <w:b/>
          <w:sz w:val="48"/>
          <w:szCs w:val="48"/>
        </w:rPr>
        <w:t>D</w:t>
      </w:r>
      <w:r w:rsidRPr="008C2497">
        <w:rPr>
          <w:b/>
          <w:sz w:val="36"/>
          <w:szCs w:val="36"/>
        </w:rPr>
        <w:t xml:space="preserve">RIVEN </w:t>
      </w:r>
      <w:r w:rsidRPr="008C2497">
        <w:rPr>
          <w:b/>
          <w:sz w:val="48"/>
          <w:szCs w:val="48"/>
        </w:rPr>
        <w:t>I</w:t>
      </w:r>
      <w:r w:rsidRPr="008C2497">
        <w:rPr>
          <w:b/>
          <w:sz w:val="36"/>
          <w:szCs w:val="36"/>
        </w:rPr>
        <w:t xml:space="preserve">NTELLIGENT </w:t>
      </w:r>
      <w:r w:rsidRPr="008C2497">
        <w:rPr>
          <w:b/>
          <w:sz w:val="48"/>
          <w:szCs w:val="48"/>
        </w:rPr>
        <w:t>I</w:t>
      </w:r>
      <w:r w:rsidRPr="008C2497">
        <w:rPr>
          <w:b/>
          <w:sz w:val="36"/>
          <w:szCs w:val="36"/>
        </w:rPr>
        <w:t xml:space="preserve">NTRUSION </w:t>
      </w:r>
      <w:r w:rsidRPr="008C2497">
        <w:rPr>
          <w:b/>
          <w:sz w:val="48"/>
          <w:szCs w:val="48"/>
        </w:rPr>
        <w:t>D</w:t>
      </w:r>
      <w:r w:rsidRPr="008C2497">
        <w:rPr>
          <w:b/>
          <w:sz w:val="36"/>
          <w:szCs w:val="36"/>
        </w:rPr>
        <w:t xml:space="preserve">ETECTION </w:t>
      </w:r>
      <w:r w:rsidRPr="008C2497">
        <w:rPr>
          <w:b/>
          <w:sz w:val="48"/>
          <w:szCs w:val="48"/>
        </w:rPr>
        <w:t>A</w:t>
      </w:r>
      <w:r w:rsidRPr="008C2497">
        <w:rPr>
          <w:b/>
          <w:sz w:val="36"/>
          <w:szCs w:val="36"/>
        </w:rPr>
        <w:t>PPROACH</w:t>
      </w:r>
    </w:p>
    <w:p w14:paraId="79FB224C" w14:textId="454E27BC" w:rsidR="00C34411" w:rsidRPr="008C2497" w:rsidRDefault="00C34411" w:rsidP="00C34411">
      <w:pPr>
        <w:jc w:val="center"/>
        <w:rPr>
          <w:rFonts w:ascii="Times New Roman" w:eastAsia="Times New Roman" w:hAnsi="Times New Roman" w:cs="Times New Roman"/>
          <w:sz w:val="32"/>
          <w:szCs w:val="32"/>
        </w:rPr>
      </w:pPr>
      <w:r w:rsidRPr="00C34411">
        <w:rPr>
          <w:rFonts w:ascii="Times New Roman" w:eastAsia="Times New Roman" w:hAnsi="Times New Roman" w:cs="Times New Roman"/>
          <w:sz w:val="32"/>
          <w:szCs w:val="32"/>
        </w:rPr>
        <w:t>CSE 534 Final Project Report</w:t>
      </w:r>
    </w:p>
    <w:p w14:paraId="152E4A98" w14:textId="77777777" w:rsidR="00213876" w:rsidRPr="004226FE" w:rsidRDefault="00213876" w:rsidP="00C34411">
      <w:pPr>
        <w:jc w:val="center"/>
        <w:rPr>
          <w:rFonts w:ascii="Times New Roman" w:eastAsia="Times New Roman" w:hAnsi="Times New Roman" w:cs="Times New Roman"/>
          <w:sz w:val="10"/>
          <w:szCs w:val="10"/>
        </w:rPr>
      </w:pPr>
    </w:p>
    <w:p w14:paraId="75274412" w14:textId="44FC7581" w:rsidR="00213876" w:rsidRDefault="00213876" w:rsidP="00213876">
      <w:pPr>
        <w:jc w:val="center"/>
        <w:rPr>
          <w:rFonts w:ascii="Times New Roman" w:eastAsia="Times New Roman" w:hAnsi="Times New Roman" w:cs="Times New Roman"/>
        </w:rPr>
      </w:pPr>
      <w:r>
        <w:rPr>
          <w:rFonts w:ascii="Times New Roman" w:eastAsia="Times New Roman" w:hAnsi="Times New Roman" w:cs="Times New Roman"/>
        </w:rPr>
        <w:t>Akshay Somayaji S</w:t>
      </w:r>
    </w:p>
    <w:p w14:paraId="79B322C2" w14:textId="0347FFE1" w:rsidR="00213876" w:rsidRDefault="00711C53" w:rsidP="00213876">
      <w:pPr>
        <w:jc w:val="center"/>
        <w:rPr>
          <w:rFonts w:ascii="Times New Roman" w:eastAsia="Times New Roman" w:hAnsi="Times New Roman" w:cs="Times New Roman"/>
        </w:rPr>
      </w:pPr>
      <w:r>
        <w:rPr>
          <w:rFonts w:ascii="Times New Roman" w:eastAsia="Times New Roman" w:hAnsi="Times New Roman" w:cs="Times New Roman"/>
        </w:rPr>
        <w:t xml:space="preserve">SBU </w:t>
      </w:r>
      <w:r w:rsidR="00213876" w:rsidRPr="00213876">
        <w:rPr>
          <w:rFonts w:ascii="Times New Roman" w:eastAsia="Times New Roman" w:hAnsi="Times New Roman" w:cs="Times New Roman"/>
        </w:rPr>
        <w:t xml:space="preserve">ID# </w:t>
      </w:r>
      <w:r>
        <w:rPr>
          <w:rFonts w:ascii="Times New Roman" w:eastAsia="Times New Roman" w:hAnsi="Times New Roman" w:cs="Times New Roman"/>
        </w:rPr>
        <w:t>113322316</w:t>
      </w:r>
    </w:p>
    <w:p w14:paraId="3F6BA6F9" w14:textId="77777777" w:rsidR="00213876" w:rsidRPr="00CA2431" w:rsidRDefault="00213876" w:rsidP="00213876">
      <w:pPr>
        <w:jc w:val="center"/>
        <w:rPr>
          <w:rFonts w:ascii="Times New Roman" w:eastAsia="Times New Roman" w:hAnsi="Times New Roman" w:cs="Times New Roman"/>
          <w:sz w:val="16"/>
          <w:szCs w:val="16"/>
        </w:rPr>
      </w:pPr>
    </w:p>
    <w:p w14:paraId="6060090C" w14:textId="228306F2" w:rsidR="00213876" w:rsidRDefault="0031320C" w:rsidP="00213876">
      <w:pPr>
        <w:jc w:val="center"/>
        <w:rPr>
          <w:rFonts w:ascii="Times New Roman" w:eastAsia="Times New Roman" w:hAnsi="Times New Roman" w:cs="Times New Roman"/>
        </w:rPr>
      </w:pPr>
      <w:r>
        <w:rPr>
          <w:rFonts w:ascii="Times New Roman" w:eastAsia="Times New Roman" w:hAnsi="Times New Roman" w:cs="Times New Roman"/>
        </w:rPr>
        <w:t>Adith</w:t>
      </w:r>
      <w:r w:rsidR="00213876" w:rsidRPr="00213876">
        <w:rPr>
          <w:rFonts w:ascii="Times New Roman" w:eastAsia="Times New Roman" w:hAnsi="Times New Roman" w:cs="Times New Roman"/>
        </w:rPr>
        <w:t xml:space="preserve"> </w:t>
      </w:r>
      <w:r w:rsidR="00A3266C">
        <w:rPr>
          <w:rFonts w:ascii="Times New Roman" w:eastAsia="Times New Roman" w:hAnsi="Times New Roman" w:cs="Times New Roman"/>
        </w:rPr>
        <w:t>Kumar B</w:t>
      </w:r>
      <w:r w:rsidR="00D663FE">
        <w:rPr>
          <w:rFonts w:ascii="Times New Roman" w:eastAsia="Times New Roman" w:hAnsi="Times New Roman" w:cs="Times New Roman"/>
        </w:rPr>
        <w:t>ussi</w:t>
      </w:r>
    </w:p>
    <w:p w14:paraId="4406118A" w14:textId="18D625B3" w:rsidR="00213876" w:rsidRDefault="00711C53" w:rsidP="00213876">
      <w:pPr>
        <w:jc w:val="center"/>
        <w:rPr>
          <w:rFonts w:ascii="Times New Roman" w:eastAsia="Times New Roman" w:hAnsi="Times New Roman" w:cs="Times New Roman"/>
        </w:rPr>
      </w:pPr>
      <w:r>
        <w:rPr>
          <w:rFonts w:ascii="Times New Roman" w:eastAsia="Times New Roman" w:hAnsi="Times New Roman" w:cs="Times New Roman"/>
        </w:rPr>
        <w:t>SBU</w:t>
      </w:r>
      <w:r w:rsidR="00213876" w:rsidRPr="00213876">
        <w:rPr>
          <w:rFonts w:ascii="Times New Roman" w:eastAsia="Times New Roman" w:hAnsi="Times New Roman" w:cs="Times New Roman"/>
        </w:rPr>
        <w:t xml:space="preserve"> ID# </w:t>
      </w:r>
      <w:r w:rsidR="00A3266C" w:rsidRPr="00A3266C">
        <w:rPr>
          <w:rFonts w:ascii="Times New Roman" w:eastAsia="Times New Roman" w:hAnsi="Times New Roman" w:cs="Times New Roman"/>
        </w:rPr>
        <w:t>113217801</w:t>
      </w:r>
    </w:p>
    <w:p w14:paraId="68ED67C9" w14:textId="77777777" w:rsidR="00746F91" w:rsidRDefault="00746F91" w:rsidP="00213876">
      <w:pPr>
        <w:jc w:val="center"/>
        <w:rPr>
          <w:rFonts w:ascii="Times New Roman" w:eastAsia="Times New Roman" w:hAnsi="Times New Roman" w:cs="Times New Roman"/>
        </w:rPr>
      </w:pPr>
    </w:p>
    <w:p w14:paraId="1F0889BF" w14:textId="011AFB73" w:rsidR="005611BA" w:rsidRPr="00213876" w:rsidRDefault="005611BA" w:rsidP="00213876">
      <w:pPr>
        <w:jc w:val="center"/>
        <w:rPr>
          <w:rFonts w:ascii="Times New Roman" w:eastAsia="Times New Roman" w:hAnsi="Times New Roman" w:cs="Times New Roman"/>
          <w:b/>
          <w:bCs/>
        </w:rPr>
      </w:pPr>
      <w:r>
        <w:rPr>
          <w:rFonts w:ascii="Times New Roman" w:eastAsia="Times New Roman" w:hAnsi="Times New Roman" w:cs="Times New Roman"/>
        </w:rPr>
        <w:t>Git</w:t>
      </w:r>
      <w:r w:rsidR="00AD19BD">
        <w:rPr>
          <w:rFonts w:ascii="Times New Roman" w:eastAsia="Times New Roman" w:hAnsi="Times New Roman" w:cs="Times New Roman"/>
        </w:rPr>
        <w:t>H</w:t>
      </w:r>
      <w:r>
        <w:rPr>
          <w:rFonts w:ascii="Times New Roman" w:eastAsia="Times New Roman" w:hAnsi="Times New Roman" w:cs="Times New Roman"/>
        </w:rPr>
        <w:t xml:space="preserve">ub </w:t>
      </w:r>
      <w:r w:rsidR="00CC211C">
        <w:rPr>
          <w:rFonts w:ascii="Times New Roman" w:eastAsia="Times New Roman" w:hAnsi="Times New Roman" w:cs="Times New Roman"/>
        </w:rPr>
        <w:t>Repo</w:t>
      </w:r>
      <w:r>
        <w:rPr>
          <w:rFonts w:ascii="Times New Roman" w:eastAsia="Times New Roman" w:hAnsi="Times New Roman" w:cs="Times New Roman"/>
        </w:rPr>
        <w:t xml:space="preserve">: </w:t>
      </w:r>
      <w:hyperlink r:id="rId6" w:history="1">
        <w:r w:rsidR="00AD19BD" w:rsidRPr="00AD19BD">
          <w:rPr>
            <w:rStyle w:val="Hyperlink"/>
            <w:rFonts w:ascii="Times New Roman" w:eastAsia="Times New Roman" w:hAnsi="Times New Roman" w:cs="Times New Roman"/>
          </w:rPr>
          <w:t>https://github.com/chillaks/CSE-534-Project</w:t>
        </w:r>
      </w:hyperlink>
    </w:p>
    <w:p w14:paraId="1B5F38C3" w14:textId="77777777" w:rsidR="00414197" w:rsidRPr="00A83B73" w:rsidRDefault="00414197" w:rsidP="00414197">
      <w:pPr>
        <w:rPr>
          <w:rFonts w:ascii="Times New Roman" w:eastAsia="Times New Roman" w:hAnsi="Times New Roman" w:cs="Times New Roman"/>
          <w:sz w:val="32"/>
          <w:szCs w:val="32"/>
        </w:rPr>
      </w:pPr>
    </w:p>
    <w:p w14:paraId="5B1B0D03" w14:textId="4D0D1373" w:rsidR="00770539" w:rsidRPr="002206B9" w:rsidRDefault="00414197" w:rsidP="00A12BFC">
      <w:pPr>
        <w:spacing w:after="115"/>
        <w:jc w:val="center"/>
        <w:rPr>
          <w:sz w:val="40"/>
          <w:szCs w:val="40"/>
          <w:u w:val="single"/>
        </w:rPr>
      </w:pPr>
      <w:r w:rsidRPr="00374F30">
        <w:rPr>
          <w:sz w:val="40"/>
          <w:szCs w:val="40"/>
          <w:u w:val="single"/>
        </w:rPr>
        <w:t>Introduction and Background</w:t>
      </w:r>
    </w:p>
    <w:p w14:paraId="2FBC900D" w14:textId="77777777" w:rsidR="00E80098" w:rsidRPr="00E80098" w:rsidRDefault="00E80098" w:rsidP="000F2E3D">
      <w:pPr>
        <w:spacing w:after="115"/>
        <w:jc w:val="center"/>
        <w:rPr>
          <w:u w:val="single"/>
        </w:rPr>
      </w:pPr>
    </w:p>
    <w:p w14:paraId="1521E2D6" w14:textId="25A2E1D8" w:rsidR="00FE0F61" w:rsidRPr="00FE0F61" w:rsidRDefault="00B5104B" w:rsidP="00FE0F61">
      <w:pPr>
        <w:spacing w:after="120"/>
        <w:jc w:val="both"/>
        <w:rPr>
          <w:rFonts w:ascii="Times New Roman" w:eastAsia="Times New Roman" w:hAnsi="Times New Roman" w:cs="Times New Roman"/>
        </w:rPr>
      </w:pPr>
      <w:r w:rsidRPr="00B5104B">
        <w:rPr>
          <w:rFonts w:ascii="Times New Roman" w:eastAsia="Times New Roman" w:hAnsi="Times New Roman" w:cs="Times New Roman"/>
        </w:rPr>
        <w:t xml:space="preserve">Intrusion detection is a crucial task in information security. </w:t>
      </w:r>
      <w:r w:rsidR="00763655" w:rsidRPr="00763655">
        <w:rPr>
          <w:rFonts w:ascii="Times New Roman" w:eastAsia="Times New Roman" w:hAnsi="Times New Roman" w:cs="Times New Roman"/>
        </w:rPr>
        <w:t>With the ever-growing need to secure data in IT infrastructures and new exploits being crafted by attackers every day, it is imperative that the defense mechanisms too are up to-date with their counter measures</w:t>
      </w:r>
      <w:r w:rsidR="00263CAC">
        <w:rPr>
          <w:rFonts w:ascii="Times New Roman" w:eastAsia="Times New Roman" w:hAnsi="Times New Roman" w:cs="Times New Roman"/>
        </w:rPr>
        <w:t xml:space="preserve">. </w:t>
      </w:r>
      <w:r w:rsidR="0084122A" w:rsidRPr="0084122A">
        <w:rPr>
          <w:rFonts w:ascii="Times New Roman" w:eastAsia="Times New Roman" w:hAnsi="Times New Roman" w:cs="Times New Roman"/>
          <w:b/>
          <w:bCs/>
        </w:rPr>
        <w:t xml:space="preserve">Network-based Intrusion Detection Systems (NIDS) </w:t>
      </w:r>
      <w:r w:rsidR="0084122A" w:rsidRPr="0084122A">
        <w:rPr>
          <w:rFonts w:ascii="Times New Roman" w:eastAsia="Times New Roman" w:hAnsi="Times New Roman" w:cs="Times New Roman"/>
        </w:rPr>
        <w:t>are devices intelligently distributed within networks that passively inspect traffic traversing the devices on which they sit to detect malicious traffic on a network</w:t>
      </w:r>
      <w:r w:rsidR="007C7BE7">
        <w:rPr>
          <w:rFonts w:ascii="Times New Roman" w:eastAsia="Times New Roman" w:hAnsi="Times New Roman" w:cs="Times New Roman"/>
        </w:rPr>
        <w:t>.</w:t>
      </w:r>
    </w:p>
    <w:p w14:paraId="41C01BFC" w14:textId="31DD518A" w:rsidR="00EE73D9" w:rsidRPr="00EE73D9" w:rsidRDefault="00FE0F61" w:rsidP="0013659C">
      <w:pPr>
        <w:spacing w:after="120"/>
        <w:jc w:val="both"/>
        <w:rPr>
          <w:rFonts w:ascii="Times New Roman" w:eastAsia="Times New Roman" w:hAnsi="Times New Roman" w:cs="Times New Roman"/>
        </w:rPr>
      </w:pPr>
      <w:r w:rsidRPr="00FE0F61">
        <w:rPr>
          <w:rFonts w:ascii="Times New Roman" w:hAnsi="Times New Roman" w:cs="Times New Roman"/>
        </w:rPr>
        <w:t xml:space="preserve">Such systems presently exist in various variants but can be largely categorized into two broad classifications; </w:t>
      </w:r>
      <w:r w:rsidRPr="00B5476B">
        <w:rPr>
          <w:rFonts w:ascii="Times New Roman" w:hAnsi="Times New Roman" w:cs="Times New Roman"/>
          <w:i/>
          <w:iCs/>
        </w:rPr>
        <w:t>signature-based</w:t>
      </w:r>
      <w:r w:rsidRPr="00FE0F61">
        <w:rPr>
          <w:rFonts w:ascii="Times New Roman" w:hAnsi="Times New Roman" w:cs="Times New Roman"/>
        </w:rPr>
        <w:t xml:space="preserve"> and </w:t>
      </w:r>
      <w:r w:rsidRPr="00B5476B">
        <w:rPr>
          <w:rFonts w:ascii="Times New Roman" w:hAnsi="Times New Roman" w:cs="Times New Roman"/>
          <w:i/>
          <w:iCs/>
        </w:rPr>
        <w:t>anomaly-based</w:t>
      </w:r>
      <w:r w:rsidRPr="00FE0F61">
        <w:rPr>
          <w:rFonts w:ascii="Times New Roman" w:hAnsi="Times New Roman" w:cs="Times New Roman"/>
        </w:rPr>
        <w:t xml:space="preserve"> detection, depending on their approaches to recognize attack packets. The signature-based approach uses well-known fingerprints of the attack packets to detect breaches in secured networks. Thus, new attacks with unknown signatures can potentially get by undetected</w:t>
      </w:r>
      <w:r w:rsidR="000E42CB">
        <w:rPr>
          <w:rFonts w:ascii="Times New Roman" w:hAnsi="Times New Roman" w:cs="Times New Roman"/>
        </w:rPr>
        <w:t>.</w:t>
      </w:r>
      <w:r w:rsidR="006841D9">
        <w:rPr>
          <w:rFonts w:ascii="Times New Roman" w:hAnsi="Times New Roman" w:cs="Times New Roman"/>
        </w:rPr>
        <w:t xml:space="preserve"> </w:t>
      </w:r>
      <w:r w:rsidR="006841D9" w:rsidRPr="006841D9">
        <w:rPr>
          <w:rFonts w:ascii="Times New Roman" w:hAnsi="Times New Roman" w:cs="Times New Roman"/>
        </w:rPr>
        <w:t>Anomaly-based systems, on the other hand,</w:t>
      </w:r>
      <w:r w:rsidR="00B21C73">
        <w:rPr>
          <w:rFonts w:ascii="Times New Roman" w:hAnsi="Times New Roman" w:cs="Times New Roman"/>
        </w:rPr>
        <w:t xml:space="preserve"> </w:t>
      </w:r>
      <w:r w:rsidR="00B21C73" w:rsidRPr="00B21C73">
        <w:rPr>
          <w:rFonts w:ascii="Times New Roman" w:hAnsi="Times New Roman" w:cs="Times New Roman"/>
        </w:rPr>
        <w:t>uses ML to create a defined model of trustworthy activity, and then compare new behavior against this trust model</w:t>
      </w:r>
      <w:r w:rsidR="00012F8D">
        <w:rPr>
          <w:rFonts w:ascii="Times New Roman" w:hAnsi="Times New Roman" w:cs="Times New Roman"/>
        </w:rPr>
        <w:t>.</w:t>
      </w:r>
      <w:r w:rsidR="0013659C">
        <w:rPr>
          <w:rFonts w:ascii="Times New Roman" w:hAnsi="Times New Roman" w:cs="Times New Roman"/>
        </w:rPr>
        <w:t xml:space="preserve"> </w:t>
      </w:r>
      <w:r w:rsidR="0013659C" w:rsidRPr="0013659C">
        <w:rPr>
          <w:rFonts w:ascii="Times New Roman" w:hAnsi="Times New Roman" w:cs="Times New Roman"/>
        </w:rPr>
        <w:t>Anomaly-based NIDS is hence a major research area, with novel Machine and Deep Learning algorithms being introduced on a regular basis.</w:t>
      </w:r>
    </w:p>
    <w:p w14:paraId="6E29202B" w14:textId="593F3FBA" w:rsidR="00336820" w:rsidRPr="00433FE6" w:rsidRDefault="00336820" w:rsidP="0084122A">
      <w:pPr>
        <w:jc w:val="both"/>
        <w:rPr>
          <w:rFonts w:ascii="Times New Roman" w:hAnsi="Times New Roman" w:cs="Times New Roman"/>
        </w:rPr>
      </w:pPr>
    </w:p>
    <w:p w14:paraId="1374E0B0" w14:textId="77777777" w:rsidR="000740DC" w:rsidRPr="000740DC" w:rsidRDefault="000740DC" w:rsidP="00A12BFC">
      <w:pPr>
        <w:spacing w:after="115"/>
        <w:jc w:val="center"/>
        <w:rPr>
          <w:sz w:val="13"/>
          <w:szCs w:val="13"/>
          <w:u w:val="single"/>
        </w:rPr>
      </w:pPr>
    </w:p>
    <w:p w14:paraId="5AEE2AC9" w14:textId="273FF847" w:rsidR="004D0E2C" w:rsidRPr="002206B9" w:rsidRDefault="0011759D" w:rsidP="00A12BFC">
      <w:pPr>
        <w:spacing w:after="115"/>
        <w:jc w:val="center"/>
        <w:rPr>
          <w:sz w:val="40"/>
          <w:szCs w:val="40"/>
          <w:u w:val="single"/>
        </w:rPr>
      </w:pPr>
      <w:r w:rsidRPr="002206B9">
        <w:rPr>
          <w:sz w:val="40"/>
          <w:szCs w:val="40"/>
          <w:u w:val="single"/>
        </w:rPr>
        <w:t>Problem Statement</w:t>
      </w:r>
    </w:p>
    <w:p w14:paraId="41250922" w14:textId="77777777" w:rsidR="00E80098" w:rsidRPr="00E80098" w:rsidRDefault="00E80098" w:rsidP="000F2E3D">
      <w:pPr>
        <w:spacing w:after="115"/>
        <w:jc w:val="center"/>
        <w:rPr>
          <w:u w:val="single"/>
        </w:rPr>
      </w:pPr>
    </w:p>
    <w:p w14:paraId="67DA3876" w14:textId="68F31C9E" w:rsidR="00083C86" w:rsidRPr="00AA1081" w:rsidRDefault="00B33BE7" w:rsidP="002A0680">
      <w:pPr>
        <w:jc w:val="both"/>
        <w:rPr>
          <w:rFonts w:ascii="Times New Roman" w:hAnsi="Times New Roman" w:cs="Times New Roman"/>
        </w:rPr>
      </w:pPr>
      <w:r w:rsidRPr="00AA1081">
        <w:rPr>
          <w:rFonts w:ascii="Times New Roman" w:hAnsi="Times New Roman" w:cs="Times New Roman"/>
        </w:rPr>
        <w:t xml:space="preserve">The aim of this project is to </w:t>
      </w:r>
      <w:r w:rsidR="004F0DC4" w:rsidRPr="00AA1081">
        <w:rPr>
          <w:rFonts w:ascii="Times New Roman" w:hAnsi="Times New Roman" w:cs="Times New Roman"/>
        </w:rPr>
        <w:t xml:space="preserve">evaluate </w:t>
      </w:r>
      <w:r w:rsidR="002A0680" w:rsidRPr="00AA1081">
        <w:rPr>
          <w:rFonts w:ascii="Times New Roman" w:hAnsi="Times New Roman" w:cs="Times New Roman"/>
        </w:rPr>
        <w:t>different</w:t>
      </w:r>
      <w:r w:rsidR="005D2B45" w:rsidRPr="00AA1081">
        <w:rPr>
          <w:rFonts w:ascii="Times New Roman" w:hAnsi="Times New Roman" w:cs="Times New Roman"/>
        </w:rPr>
        <w:t xml:space="preserve"> ML </w:t>
      </w:r>
      <w:r w:rsidR="00B10A3A" w:rsidRPr="00AA1081">
        <w:rPr>
          <w:rFonts w:ascii="Times New Roman" w:hAnsi="Times New Roman" w:cs="Times New Roman"/>
        </w:rPr>
        <w:t xml:space="preserve">and deep learning </w:t>
      </w:r>
      <w:r w:rsidR="005D2B45" w:rsidRPr="00AA1081">
        <w:rPr>
          <w:rFonts w:ascii="Times New Roman" w:hAnsi="Times New Roman" w:cs="Times New Roman"/>
        </w:rPr>
        <w:t>techniques to detect any abnormal traffic within the network, including ones that have not been encountered before.</w:t>
      </w:r>
      <w:r w:rsidR="00CA4D16" w:rsidRPr="00AA1081">
        <w:rPr>
          <w:rFonts w:ascii="Times New Roman" w:hAnsi="Times New Roman" w:cs="Times New Roman"/>
        </w:rPr>
        <w:t xml:space="preserve"> </w:t>
      </w:r>
      <w:r w:rsidR="00205094" w:rsidRPr="00AA1081">
        <w:rPr>
          <w:rFonts w:ascii="Times New Roman" w:hAnsi="Times New Roman" w:cs="Times New Roman"/>
        </w:rPr>
        <w:t xml:space="preserve">Our problem </w:t>
      </w:r>
      <w:r w:rsidR="002826EF" w:rsidRPr="00AA1081">
        <w:rPr>
          <w:rFonts w:ascii="Times New Roman" w:hAnsi="Times New Roman" w:cs="Times New Roman"/>
        </w:rPr>
        <w:t>statement hence boils down to a</w:t>
      </w:r>
      <w:r w:rsidR="00A93977" w:rsidRPr="00AA1081">
        <w:rPr>
          <w:rFonts w:ascii="Times New Roman" w:hAnsi="Times New Roman" w:cs="Times New Roman"/>
        </w:rPr>
        <w:t xml:space="preserve"> classification task, </w:t>
      </w:r>
      <w:r w:rsidR="00742120" w:rsidRPr="00AA1081">
        <w:rPr>
          <w:rFonts w:ascii="Times New Roman" w:hAnsi="Times New Roman" w:cs="Times New Roman"/>
        </w:rPr>
        <w:t>where we will first implement</w:t>
      </w:r>
      <w:r w:rsidR="00A93977" w:rsidRPr="00AA1081">
        <w:rPr>
          <w:rFonts w:ascii="Times New Roman" w:hAnsi="Times New Roman" w:cs="Times New Roman"/>
        </w:rPr>
        <w:t xml:space="preserve"> binary </w:t>
      </w:r>
      <w:r w:rsidR="00742120" w:rsidRPr="00AA1081">
        <w:rPr>
          <w:rFonts w:ascii="Times New Roman" w:hAnsi="Times New Roman" w:cs="Times New Roman"/>
        </w:rPr>
        <w:t>classifiers</w:t>
      </w:r>
      <w:r w:rsidR="00197AAF" w:rsidRPr="00AA1081">
        <w:rPr>
          <w:rFonts w:ascii="Times New Roman" w:hAnsi="Times New Roman" w:cs="Times New Roman"/>
        </w:rPr>
        <w:t xml:space="preserve"> </w:t>
      </w:r>
      <w:r w:rsidR="00462183" w:rsidRPr="00AA1081">
        <w:rPr>
          <w:rFonts w:ascii="Times New Roman" w:hAnsi="Times New Roman" w:cs="Times New Roman"/>
        </w:rPr>
        <w:t>to d</w:t>
      </w:r>
      <w:r w:rsidR="00233F2A" w:rsidRPr="00AA1081">
        <w:rPr>
          <w:rFonts w:ascii="Times New Roman" w:hAnsi="Times New Roman" w:cs="Times New Roman"/>
        </w:rPr>
        <w:t xml:space="preserve">etermine </w:t>
      </w:r>
      <w:r w:rsidR="00D5458B" w:rsidRPr="00AA1081">
        <w:rPr>
          <w:rFonts w:ascii="Times New Roman" w:hAnsi="Times New Roman" w:cs="Times New Roman"/>
        </w:rPr>
        <w:t>normal/attack</w:t>
      </w:r>
      <w:r w:rsidR="00233F2A" w:rsidRPr="00AA1081">
        <w:rPr>
          <w:rFonts w:ascii="Times New Roman" w:hAnsi="Times New Roman" w:cs="Times New Roman"/>
        </w:rPr>
        <w:t xml:space="preserve"> packets</w:t>
      </w:r>
      <w:r w:rsidR="007E4246" w:rsidRPr="00AA1081">
        <w:rPr>
          <w:rFonts w:ascii="Times New Roman" w:hAnsi="Times New Roman" w:cs="Times New Roman"/>
        </w:rPr>
        <w:t>,</w:t>
      </w:r>
      <w:r w:rsidR="00742120" w:rsidRPr="00AA1081">
        <w:rPr>
          <w:rFonts w:ascii="Times New Roman" w:hAnsi="Times New Roman" w:cs="Times New Roman"/>
        </w:rPr>
        <w:t xml:space="preserve"> </w:t>
      </w:r>
      <w:r w:rsidR="007E4246" w:rsidRPr="00AA1081">
        <w:rPr>
          <w:rFonts w:ascii="Times New Roman" w:hAnsi="Times New Roman" w:cs="Times New Roman"/>
        </w:rPr>
        <w:t>and then a</w:t>
      </w:r>
      <w:r w:rsidR="00A93977" w:rsidRPr="00AA1081">
        <w:rPr>
          <w:rFonts w:ascii="Times New Roman" w:hAnsi="Times New Roman" w:cs="Times New Roman"/>
        </w:rPr>
        <w:t xml:space="preserve"> multi-class </w:t>
      </w:r>
      <w:r w:rsidR="007E4246" w:rsidRPr="00AA1081">
        <w:rPr>
          <w:rFonts w:ascii="Times New Roman" w:hAnsi="Times New Roman" w:cs="Times New Roman"/>
        </w:rPr>
        <w:t xml:space="preserve">classifier to differentiate </w:t>
      </w:r>
      <w:r w:rsidR="00A93977" w:rsidRPr="00AA1081">
        <w:rPr>
          <w:rFonts w:ascii="Times New Roman" w:hAnsi="Times New Roman" w:cs="Times New Roman"/>
        </w:rPr>
        <w:t xml:space="preserve">normal and </w:t>
      </w:r>
      <w:r w:rsidR="007E4246" w:rsidRPr="00AA1081">
        <w:rPr>
          <w:rFonts w:ascii="Times New Roman" w:hAnsi="Times New Roman" w:cs="Times New Roman"/>
        </w:rPr>
        <w:t>specific</w:t>
      </w:r>
      <w:r w:rsidR="00A93977" w:rsidRPr="00AA1081">
        <w:rPr>
          <w:rFonts w:ascii="Times New Roman" w:hAnsi="Times New Roman" w:cs="Times New Roman"/>
        </w:rPr>
        <w:t xml:space="preserve"> types of attacks</w:t>
      </w:r>
      <w:r w:rsidR="007E4246" w:rsidRPr="00AA1081">
        <w:rPr>
          <w:rFonts w:ascii="Times New Roman" w:hAnsi="Times New Roman" w:cs="Times New Roman"/>
        </w:rPr>
        <w:t>.</w:t>
      </w:r>
      <w:r w:rsidR="00A93977" w:rsidRPr="00AA1081">
        <w:rPr>
          <w:rFonts w:ascii="Times New Roman" w:hAnsi="Times New Roman" w:cs="Times New Roman"/>
        </w:rPr>
        <w:t xml:space="preserve"> </w:t>
      </w:r>
      <w:r w:rsidR="00142DF0" w:rsidRPr="00AA1081">
        <w:rPr>
          <w:rFonts w:ascii="Times New Roman" w:hAnsi="Times New Roman" w:cs="Times New Roman"/>
        </w:rPr>
        <w:t xml:space="preserve">In this report, we will be describing </w:t>
      </w:r>
      <w:r w:rsidR="00FD24CE">
        <w:rPr>
          <w:rFonts w:ascii="Times New Roman" w:hAnsi="Times New Roman" w:cs="Times New Roman"/>
        </w:rPr>
        <w:t>three</w:t>
      </w:r>
      <w:r w:rsidR="002513F4" w:rsidRPr="00AA1081">
        <w:rPr>
          <w:rFonts w:ascii="Times New Roman" w:hAnsi="Times New Roman" w:cs="Times New Roman"/>
        </w:rPr>
        <w:t xml:space="preserve"> of the primary </w:t>
      </w:r>
      <w:r w:rsidR="00737147" w:rsidRPr="00AA1081">
        <w:rPr>
          <w:rFonts w:ascii="Times New Roman" w:hAnsi="Times New Roman" w:cs="Times New Roman"/>
        </w:rPr>
        <w:t>tasks that we have completed</w:t>
      </w:r>
      <w:r w:rsidR="004C32D4" w:rsidRPr="00AA1081">
        <w:rPr>
          <w:rFonts w:ascii="Times New Roman" w:hAnsi="Times New Roman" w:cs="Times New Roman"/>
        </w:rPr>
        <w:t xml:space="preserve">, which we will see in detail in the results section. They are as </w:t>
      </w:r>
      <w:r w:rsidR="00083C86" w:rsidRPr="00AA1081">
        <w:rPr>
          <w:rFonts w:ascii="Times New Roman" w:hAnsi="Times New Roman" w:cs="Times New Roman"/>
        </w:rPr>
        <w:t>follows:</w:t>
      </w:r>
    </w:p>
    <w:p w14:paraId="0C4DED40" w14:textId="4A8AAEF2" w:rsidR="00336820" w:rsidRDefault="00434E2E" w:rsidP="00434E2E">
      <w:pPr>
        <w:pStyle w:val="ListParagraph"/>
        <w:numPr>
          <w:ilvl w:val="0"/>
          <w:numId w:val="10"/>
        </w:numPr>
        <w:jc w:val="both"/>
        <w:rPr>
          <w:rFonts w:ascii="Times New Roman" w:hAnsi="Times New Roman" w:cs="Times New Roman"/>
        </w:rPr>
      </w:pPr>
      <w:r w:rsidRPr="00AA1081">
        <w:rPr>
          <w:rFonts w:ascii="Times New Roman" w:hAnsi="Times New Roman" w:cs="Times New Roman"/>
        </w:rPr>
        <w:t>E</w:t>
      </w:r>
      <w:r w:rsidR="00F52919" w:rsidRPr="00AA1081">
        <w:rPr>
          <w:rFonts w:ascii="Times New Roman" w:hAnsi="Times New Roman" w:cs="Times New Roman"/>
        </w:rPr>
        <w:t>valuat</w:t>
      </w:r>
      <w:r w:rsidRPr="00AA1081">
        <w:rPr>
          <w:rFonts w:ascii="Times New Roman" w:hAnsi="Times New Roman" w:cs="Times New Roman"/>
        </w:rPr>
        <w:t>e</w:t>
      </w:r>
      <w:r w:rsidR="00F52919" w:rsidRPr="00AA1081">
        <w:rPr>
          <w:rFonts w:ascii="Times New Roman" w:hAnsi="Times New Roman" w:cs="Times New Roman"/>
        </w:rPr>
        <w:t xml:space="preserve"> the </w:t>
      </w:r>
      <w:r w:rsidR="00024487" w:rsidRPr="00AA1081">
        <w:rPr>
          <w:rFonts w:ascii="Times New Roman" w:hAnsi="Times New Roman" w:cs="Times New Roman"/>
        </w:rPr>
        <w:t xml:space="preserve">methodology and results </w:t>
      </w:r>
      <w:r w:rsidR="006E243E" w:rsidRPr="00AA1081">
        <w:rPr>
          <w:rFonts w:ascii="Times New Roman" w:hAnsi="Times New Roman" w:cs="Times New Roman"/>
        </w:rPr>
        <w:t xml:space="preserve">documented in the </w:t>
      </w:r>
      <w:r w:rsidR="00010EC6" w:rsidRPr="00AA1081">
        <w:rPr>
          <w:rFonts w:ascii="Times New Roman" w:hAnsi="Times New Roman" w:cs="Times New Roman"/>
        </w:rPr>
        <w:t xml:space="preserve">paper </w:t>
      </w:r>
      <w:hyperlink r:id="rId7" w:history="1">
        <w:r w:rsidR="00EE7508" w:rsidRPr="00AA1081">
          <w:rPr>
            <w:rStyle w:val="Hyperlink"/>
            <w:rFonts w:ascii="Times New Roman" w:hAnsi="Times New Roman" w:cs="Times New Roman"/>
          </w:rPr>
          <w:t>[1]</w:t>
        </w:r>
      </w:hyperlink>
      <w:r w:rsidR="00357BA8" w:rsidRPr="00AA1081">
        <w:rPr>
          <w:rFonts w:ascii="Times New Roman" w:hAnsi="Times New Roman" w:cs="Times New Roman"/>
        </w:rPr>
        <w:t xml:space="preserve">, </w:t>
      </w:r>
      <w:r w:rsidR="006664BB" w:rsidRPr="00AA1081">
        <w:rPr>
          <w:rFonts w:ascii="Times New Roman" w:hAnsi="Times New Roman" w:cs="Times New Roman"/>
        </w:rPr>
        <w:t xml:space="preserve">and </w:t>
      </w:r>
      <w:r w:rsidR="003447C6" w:rsidRPr="00AA1081">
        <w:rPr>
          <w:rFonts w:ascii="Times New Roman" w:hAnsi="Times New Roman" w:cs="Times New Roman"/>
        </w:rPr>
        <w:t xml:space="preserve">verify if autoencoders </w:t>
      </w:r>
      <w:r w:rsidR="000C057D" w:rsidRPr="00AA1081">
        <w:rPr>
          <w:rFonts w:ascii="Times New Roman" w:hAnsi="Times New Roman" w:cs="Times New Roman"/>
        </w:rPr>
        <w:t>outperform</w:t>
      </w:r>
      <w:r w:rsidR="00CF7AF0" w:rsidRPr="00AA1081">
        <w:rPr>
          <w:rFonts w:ascii="Times New Roman" w:hAnsi="Times New Roman" w:cs="Times New Roman"/>
        </w:rPr>
        <w:t xml:space="preserve"> other ML models</w:t>
      </w:r>
      <w:r w:rsidR="00FA319C" w:rsidRPr="00AA1081">
        <w:rPr>
          <w:rFonts w:ascii="Times New Roman" w:hAnsi="Times New Roman" w:cs="Times New Roman"/>
        </w:rPr>
        <w:t xml:space="preserve"> (</w:t>
      </w:r>
      <w:r w:rsidR="004653C0">
        <w:rPr>
          <w:rFonts w:ascii="Times New Roman" w:hAnsi="Times New Roman" w:cs="Times New Roman"/>
        </w:rPr>
        <w:t>Main</w:t>
      </w:r>
      <w:r w:rsidR="0037004B" w:rsidRPr="00AA1081">
        <w:rPr>
          <w:rFonts w:ascii="Times New Roman" w:hAnsi="Times New Roman" w:cs="Times New Roman"/>
        </w:rPr>
        <w:t xml:space="preserve"> task</w:t>
      </w:r>
      <w:r w:rsidR="00FA319C" w:rsidRPr="00AA1081">
        <w:rPr>
          <w:rFonts w:ascii="Times New Roman" w:hAnsi="Times New Roman" w:cs="Times New Roman"/>
        </w:rPr>
        <w:t>)</w:t>
      </w:r>
    </w:p>
    <w:p w14:paraId="29650A7F" w14:textId="32692534" w:rsidR="00FD24CE" w:rsidRPr="00AA1081" w:rsidRDefault="001539FD" w:rsidP="00434E2E">
      <w:pPr>
        <w:pStyle w:val="ListParagraph"/>
        <w:numPr>
          <w:ilvl w:val="0"/>
          <w:numId w:val="10"/>
        </w:numPr>
        <w:jc w:val="both"/>
        <w:rPr>
          <w:rFonts w:ascii="Times New Roman" w:hAnsi="Times New Roman" w:cs="Times New Roman"/>
        </w:rPr>
      </w:pPr>
      <w:r>
        <w:rPr>
          <w:rFonts w:ascii="Times New Roman" w:hAnsi="Times New Roman" w:cs="Times New Roman"/>
        </w:rPr>
        <w:t xml:space="preserve">Explore </w:t>
      </w:r>
      <w:r w:rsidR="00091FBC">
        <w:rPr>
          <w:rFonts w:ascii="Times New Roman" w:hAnsi="Times New Roman" w:cs="Times New Roman"/>
        </w:rPr>
        <w:t>other recent classifiers outside of the paper that may perform better</w:t>
      </w:r>
      <w:r w:rsidR="002A2FAA">
        <w:rPr>
          <w:rFonts w:ascii="Times New Roman" w:hAnsi="Times New Roman" w:cs="Times New Roman"/>
        </w:rPr>
        <w:t>.</w:t>
      </w:r>
      <w:r w:rsidR="009938AC">
        <w:rPr>
          <w:rFonts w:ascii="Times New Roman" w:hAnsi="Times New Roman" w:cs="Times New Roman"/>
        </w:rPr>
        <w:t xml:space="preserve"> (Additional task)</w:t>
      </w:r>
    </w:p>
    <w:p w14:paraId="22F83FC4" w14:textId="7A37F8B5" w:rsidR="0017276E" w:rsidRPr="00433FE6" w:rsidRDefault="00C85FE3" w:rsidP="0017276E">
      <w:pPr>
        <w:pStyle w:val="ListParagraph"/>
        <w:numPr>
          <w:ilvl w:val="0"/>
          <w:numId w:val="10"/>
        </w:numPr>
        <w:jc w:val="both"/>
        <w:rPr>
          <w:rFonts w:ascii="Times New Roman" w:hAnsi="Times New Roman" w:cs="Times New Roman"/>
        </w:rPr>
      </w:pPr>
      <w:r>
        <w:rPr>
          <w:rFonts w:ascii="Times New Roman" w:hAnsi="Times New Roman" w:cs="Times New Roman"/>
        </w:rPr>
        <w:t>Identify the key features of our dataset</w:t>
      </w:r>
      <w:r w:rsidR="003A0728">
        <w:rPr>
          <w:rFonts w:ascii="Times New Roman" w:hAnsi="Times New Roman" w:cs="Times New Roman"/>
        </w:rPr>
        <w:t xml:space="preserve"> that </w:t>
      </w:r>
      <w:r w:rsidR="00FB3D2D">
        <w:rPr>
          <w:rFonts w:ascii="Times New Roman" w:hAnsi="Times New Roman" w:cs="Times New Roman"/>
        </w:rPr>
        <w:t xml:space="preserve">have the highest </w:t>
      </w:r>
      <w:r w:rsidR="003A0728">
        <w:rPr>
          <w:rFonts w:ascii="Times New Roman" w:hAnsi="Times New Roman" w:cs="Times New Roman"/>
        </w:rPr>
        <w:t>impact</w:t>
      </w:r>
      <w:r w:rsidR="00FB3D2D">
        <w:rPr>
          <w:rFonts w:ascii="Times New Roman" w:hAnsi="Times New Roman" w:cs="Times New Roman"/>
        </w:rPr>
        <w:t xml:space="preserve"> on</w:t>
      </w:r>
      <w:r w:rsidR="003A0728">
        <w:rPr>
          <w:rFonts w:ascii="Times New Roman" w:hAnsi="Times New Roman" w:cs="Times New Roman"/>
        </w:rPr>
        <w:t xml:space="preserve"> </w:t>
      </w:r>
      <w:r w:rsidR="00FB3D2D">
        <w:rPr>
          <w:rFonts w:ascii="Times New Roman" w:hAnsi="Times New Roman" w:cs="Times New Roman"/>
        </w:rPr>
        <w:t>every</w:t>
      </w:r>
      <w:r w:rsidR="003A0728">
        <w:rPr>
          <w:rFonts w:ascii="Times New Roman" w:hAnsi="Times New Roman" w:cs="Times New Roman"/>
        </w:rPr>
        <w:t xml:space="preserve"> class of attack </w:t>
      </w:r>
      <w:r w:rsidR="00C17279">
        <w:rPr>
          <w:rFonts w:ascii="Times New Roman" w:hAnsi="Times New Roman" w:cs="Times New Roman"/>
        </w:rPr>
        <w:t>type</w:t>
      </w:r>
      <w:r w:rsidR="00AB5ACD">
        <w:rPr>
          <w:rFonts w:ascii="Times New Roman" w:hAnsi="Times New Roman" w:cs="Times New Roman"/>
        </w:rPr>
        <w:t xml:space="preserve">, the presence of which can thus be used as a </w:t>
      </w:r>
      <w:r w:rsidR="00906D5A">
        <w:rPr>
          <w:rFonts w:ascii="Times New Roman" w:hAnsi="Times New Roman" w:cs="Times New Roman"/>
        </w:rPr>
        <w:t>possible</w:t>
      </w:r>
      <w:r w:rsidR="00AB5ACD">
        <w:rPr>
          <w:rFonts w:ascii="Times New Roman" w:hAnsi="Times New Roman" w:cs="Times New Roman"/>
        </w:rPr>
        <w:t xml:space="preserve"> indicator of that attack.</w:t>
      </w:r>
      <w:r w:rsidR="009938AC">
        <w:rPr>
          <w:rFonts w:ascii="Times New Roman" w:hAnsi="Times New Roman" w:cs="Times New Roman"/>
        </w:rPr>
        <w:t xml:space="preserve"> (Additional task)</w:t>
      </w:r>
    </w:p>
    <w:p w14:paraId="74ADF7C5" w14:textId="77777777" w:rsidR="0017276E" w:rsidRPr="00433FE6" w:rsidRDefault="0017276E" w:rsidP="00433FE6">
      <w:pPr>
        <w:spacing w:after="120"/>
        <w:jc w:val="both"/>
        <w:rPr>
          <w:rFonts w:ascii="Times New Roman" w:hAnsi="Times New Roman" w:cs="Times New Roman"/>
        </w:rPr>
      </w:pPr>
    </w:p>
    <w:p w14:paraId="0295D924" w14:textId="77777777" w:rsidR="00A12BFC" w:rsidRDefault="00A12BFC" w:rsidP="00E84B8B">
      <w:pPr>
        <w:spacing w:after="115"/>
        <w:rPr>
          <w:sz w:val="48"/>
          <w:szCs w:val="48"/>
        </w:rPr>
      </w:pPr>
    </w:p>
    <w:p w14:paraId="07C0CA09" w14:textId="5B894310" w:rsidR="00960E88" w:rsidRPr="002206B9" w:rsidRDefault="009906EA" w:rsidP="00A12BFC">
      <w:pPr>
        <w:spacing w:after="115"/>
        <w:jc w:val="center"/>
        <w:rPr>
          <w:sz w:val="48"/>
          <w:szCs w:val="48"/>
          <w:u w:val="single"/>
        </w:rPr>
      </w:pPr>
      <w:r w:rsidRPr="002206B9">
        <w:rPr>
          <w:sz w:val="48"/>
          <w:szCs w:val="48"/>
          <w:u w:val="single"/>
        </w:rPr>
        <w:t>The Dataset</w:t>
      </w:r>
    </w:p>
    <w:p w14:paraId="65D3B92F" w14:textId="77777777" w:rsidR="00E80098" w:rsidRPr="00E80098" w:rsidRDefault="00E80098" w:rsidP="00433FE6">
      <w:pPr>
        <w:spacing w:after="115"/>
        <w:jc w:val="center"/>
        <w:rPr>
          <w:u w:val="single"/>
        </w:rPr>
      </w:pPr>
    </w:p>
    <w:p w14:paraId="4784EFCD" w14:textId="35F0BC1C" w:rsidR="00336820" w:rsidRDefault="009906EA" w:rsidP="00907CE8">
      <w:pPr>
        <w:jc w:val="both"/>
        <w:rPr>
          <w:rFonts w:ascii="Times New Roman" w:hAnsi="Times New Roman" w:cs="Times New Roman"/>
        </w:rPr>
      </w:pPr>
      <w:r>
        <w:rPr>
          <w:rFonts w:ascii="Times New Roman" w:hAnsi="Times New Roman" w:cs="Times New Roman"/>
        </w:rPr>
        <w:t>We build and evaluate our models</w:t>
      </w:r>
      <w:r w:rsidR="00DF7537">
        <w:rPr>
          <w:rFonts w:ascii="Times New Roman" w:hAnsi="Times New Roman" w:cs="Times New Roman"/>
        </w:rPr>
        <w:t xml:space="preserve"> using the </w:t>
      </w:r>
      <w:r w:rsidR="00EC32D1">
        <w:rPr>
          <w:rFonts w:ascii="Times New Roman" w:hAnsi="Times New Roman" w:cs="Times New Roman"/>
        </w:rPr>
        <w:t>NSL-KDD</w:t>
      </w:r>
      <w:r w:rsidR="00DF7537">
        <w:rPr>
          <w:rFonts w:ascii="Times New Roman" w:hAnsi="Times New Roman" w:cs="Times New Roman"/>
        </w:rPr>
        <w:t xml:space="preserve"> dataset</w:t>
      </w:r>
      <w:hyperlink r:id="rId8" w:history="1">
        <w:r w:rsidR="00EC32D1" w:rsidRPr="00DF7537">
          <w:rPr>
            <w:rStyle w:val="Hyperlink"/>
            <w:rFonts w:ascii="Times New Roman" w:hAnsi="Times New Roman" w:cs="Times New Roman"/>
          </w:rPr>
          <w:t>[</w:t>
        </w:r>
        <w:r w:rsidR="00EC32D1" w:rsidRPr="00DF7537">
          <w:rPr>
            <w:rStyle w:val="Hyperlink"/>
            <w:rFonts w:ascii="Times New Roman" w:hAnsi="Times New Roman" w:cs="Times New Roman"/>
          </w:rPr>
          <w:t>2</w:t>
        </w:r>
        <w:r w:rsidR="00EC32D1" w:rsidRPr="00DF7537">
          <w:rPr>
            <w:rStyle w:val="Hyperlink"/>
            <w:rFonts w:ascii="Times New Roman" w:hAnsi="Times New Roman" w:cs="Times New Roman"/>
          </w:rPr>
          <w:t>]</w:t>
        </w:r>
      </w:hyperlink>
      <w:r w:rsidR="00EC32D1">
        <w:rPr>
          <w:rFonts w:ascii="Times New Roman" w:hAnsi="Times New Roman" w:cs="Times New Roman"/>
        </w:rPr>
        <w:t xml:space="preserve">, </w:t>
      </w:r>
      <w:r w:rsidR="00EC32D1" w:rsidRPr="00EC32D1">
        <w:rPr>
          <w:rFonts w:ascii="Times New Roman" w:hAnsi="Times New Roman" w:cs="Times New Roman"/>
        </w:rPr>
        <w:t xml:space="preserve">which is widely used as the benchmark for </w:t>
      </w:r>
      <w:r w:rsidR="00EC32D1">
        <w:rPr>
          <w:rFonts w:ascii="Times New Roman" w:hAnsi="Times New Roman" w:cs="Times New Roman"/>
        </w:rPr>
        <w:t xml:space="preserve">testing </w:t>
      </w:r>
      <w:r w:rsidR="00EC32D1" w:rsidRPr="00EC32D1">
        <w:rPr>
          <w:rFonts w:ascii="Times New Roman" w:hAnsi="Times New Roman" w:cs="Times New Roman"/>
        </w:rPr>
        <w:t>several intrusion detection systems. The dataset contains 140000 labeled network data with 4 different attack classes: Denial of Service (</w:t>
      </w:r>
      <w:r w:rsidR="00EC32D1" w:rsidRPr="00EC32D1">
        <w:rPr>
          <w:rFonts w:ascii="Times New Roman" w:hAnsi="Times New Roman" w:cs="Times New Roman"/>
          <w:b/>
          <w:bCs/>
        </w:rPr>
        <w:t>DoS</w:t>
      </w:r>
      <w:r w:rsidR="00EC32D1" w:rsidRPr="00EC32D1">
        <w:rPr>
          <w:rFonts w:ascii="Times New Roman" w:hAnsi="Times New Roman" w:cs="Times New Roman"/>
        </w:rPr>
        <w:t>), Root to Local (</w:t>
      </w:r>
      <w:r w:rsidR="00EC32D1" w:rsidRPr="00EC32D1">
        <w:rPr>
          <w:rFonts w:ascii="Times New Roman" w:hAnsi="Times New Roman" w:cs="Times New Roman"/>
          <w:b/>
          <w:bCs/>
        </w:rPr>
        <w:t>R2L</w:t>
      </w:r>
      <w:r w:rsidR="00EC32D1" w:rsidRPr="00EC32D1">
        <w:rPr>
          <w:rFonts w:ascii="Times New Roman" w:hAnsi="Times New Roman" w:cs="Times New Roman"/>
        </w:rPr>
        <w:t>), User to Root (</w:t>
      </w:r>
      <w:r w:rsidR="00EC32D1" w:rsidRPr="00EC32D1">
        <w:rPr>
          <w:rFonts w:ascii="Times New Roman" w:hAnsi="Times New Roman" w:cs="Times New Roman"/>
          <w:b/>
          <w:bCs/>
        </w:rPr>
        <w:t>U2R</w:t>
      </w:r>
      <w:r w:rsidR="00EC32D1" w:rsidRPr="00EC32D1">
        <w:rPr>
          <w:rFonts w:ascii="Times New Roman" w:hAnsi="Times New Roman" w:cs="Times New Roman"/>
        </w:rPr>
        <w:t>) and Probing</w:t>
      </w:r>
      <w:r w:rsidR="00CB0873">
        <w:rPr>
          <w:rFonts w:ascii="Times New Roman" w:hAnsi="Times New Roman" w:cs="Times New Roman"/>
        </w:rPr>
        <w:t xml:space="preserve"> (Fig 1)</w:t>
      </w:r>
      <w:r w:rsidR="00202BB6">
        <w:rPr>
          <w:rFonts w:ascii="Times New Roman" w:hAnsi="Times New Roman" w:cs="Times New Roman"/>
        </w:rPr>
        <w:t>, which are explained further below:</w:t>
      </w:r>
    </w:p>
    <w:p w14:paraId="7DDE941C" w14:textId="77777777" w:rsidR="00202BB6" w:rsidRPr="00202BB6" w:rsidRDefault="00202BB6" w:rsidP="00907CE8">
      <w:pPr>
        <w:pStyle w:val="ListParagraph"/>
        <w:numPr>
          <w:ilvl w:val="0"/>
          <w:numId w:val="11"/>
        </w:numPr>
        <w:jc w:val="both"/>
        <w:rPr>
          <w:rFonts w:ascii="Times New Roman" w:eastAsia="Times New Roman" w:hAnsi="Times New Roman" w:cs="Times New Roman"/>
        </w:rPr>
      </w:pPr>
      <w:r w:rsidRPr="00202BB6">
        <w:rPr>
          <w:rFonts w:ascii="Times New Roman" w:eastAsia="Times New Roman" w:hAnsi="Times New Roman" w:cs="Times New Roman"/>
        </w:rPr>
        <w:t>DoS is an attack that tries to shut down traffic flow to and from the target system. The IDS is flooded with an abnormal amount of traffic, which the system can’t handle, and shuts down to protect itself.</w:t>
      </w:r>
    </w:p>
    <w:p w14:paraId="5242C48C" w14:textId="77777777" w:rsidR="00176097" w:rsidRPr="00176097" w:rsidRDefault="00176097" w:rsidP="00907CE8">
      <w:pPr>
        <w:pStyle w:val="ListParagraph"/>
        <w:numPr>
          <w:ilvl w:val="0"/>
          <w:numId w:val="11"/>
        </w:numPr>
        <w:jc w:val="both"/>
        <w:rPr>
          <w:rFonts w:ascii="Times New Roman" w:eastAsia="Times New Roman" w:hAnsi="Times New Roman" w:cs="Times New Roman"/>
        </w:rPr>
      </w:pPr>
      <w:r w:rsidRPr="00176097">
        <w:rPr>
          <w:rFonts w:ascii="Times New Roman" w:eastAsia="Times New Roman" w:hAnsi="Times New Roman" w:cs="Times New Roman"/>
        </w:rPr>
        <w:t>Probe or surveillance is an attack that tries to get information from a network. The goal here is to act like a thief and steal important information, whether it be personal information about clients or banking information.</w:t>
      </w:r>
    </w:p>
    <w:p w14:paraId="3B3EFD19" w14:textId="77777777" w:rsidR="00907CE8" w:rsidRPr="00907CE8" w:rsidRDefault="00907CE8" w:rsidP="00907CE8">
      <w:pPr>
        <w:pStyle w:val="ListParagraph"/>
        <w:numPr>
          <w:ilvl w:val="0"/>
          <w:numId w:val="11"/>
        </w:numPr>
        <w:jc w:val="both"/>
        <w:rPr>
          <w:rFonts w:ascii="Times New Roman" w:eastAsia="Times New Roman" w:hAnsi="Times New Roman" w:cs="Times New Roman"/>
        </w:rPr>
      </w:pPr>
      <w:r w:rsidRPr="00907CE8">
        <w:rPr>
          <w:rFonts w:ascii="Times New Roman" w:eastAsia="Times New Roman" w:hAnsi="Times New Roman" w:cs="Times New Roman"/>
        </w:rPr>
        <w:t>U2R is an attack that starts off with a normal user account and tries to gain access to the system or network, as a super-user (root)</w:t>
      </w:r>
    </w:p>
    <w:p w14:paraId="548FF489" w14:textId="7FE2876F" w:rsidR="00202BB6" w:rsidRPr="00202BB6" w:rsidRDefault="008A4C18" w:rsidP="00A12BFC">
      <w:pPr>
        <w:pStyle w:val="ListParagraph"/>
        <w:numPr>
          <w:ilvl w:val="0"/>
          <w:numId w:val="11"/>
        </w:numPr>
        <w:spacing w:after="240"/>
        <w:rPr>
          <w:rFonts w:ascii="Times New Roman" w:hAnsi="Times New Roman" w:cs="Times New Roman"/>
        </w:rPr>
      </w:pPr>
      <w:r w:rsidRPr="008A4C18">
        <w:rPr>
          <w:rFonts w:ascii="Times New Roman" w:eastAsia="Times New Roman" w:hAnsi="Times New Roman" w:cs="Times New Roman"/>
        </w:rPr>
        <w:t>R2L is an attack that tries to gain local access to a remote machine. An attacker does not have local access to the system/network and tries to “hack” their way into the network.</w:t>
      </w:r>
    </w:p>
    <w:p w14:paraId="3B4A79DE" w14:textId="632851C5" w:rsidR="008A4C18" w:rsidRDefault="00A5163E" w:rsidP="001C0FE2">
      <w:pPr>
        <w:spacing w:after="1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EFE08F" wp14:editId="0941F081">
            <wp:extent cx="3075610" cy="13220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811" cy="1348378"/>
                    </a:xfrm>
                    <a:prstGeom prst="rect">
                      <a:avLst/>
                    </a:prstGeom>
                  </pic:spPr>
                </pic:pic>
              </a:graphicData>
            </a:graphic>
          </wp:inline>
        </w:drawing>
      </w:r>
    </w:p>
    <w:p w14:paraId="228D28D0" w14:textId="747E6411" w:rsidR="00CB0873" w:rsidRPr="001C0FE2" w:rsidRDefault="00CB0873" w:rsidP="00646F44">
      <w:pPr>
        <w:jc w:val="center"/>
        <w:rPr>
          <w:rFonts w:ascii="Times New Roman" w:eastAsia="Times New Roman" w:hAnsi="Times New Roman" w:cs="Times New Roman"/>
          <w:b/>
          <w:bCs/>
        </w:rPr>
      </w:pPr>
      <w:r w:rsidRPr="001C0FE2">
        <w:rPr>
          <w:rFonts w:ascii="Times New Roman" w:eastAsia="Times New Roman" w:hAnsi="Times New Roman" w:cs="Times New Roman"/>
          <w:b/>
          <w:bCs/>
        </w:rPr>
        <w:t>Fig 1: Split of attack classes in the dataset</w:t>
      </w:r>
    </w:p>
    <w:p w14:paraId="1BFDD33B" w14:textId="77777777" w:rsidR="00646F44" w:rsidRDefault="00646F44" w:rsidP="00646F44">
      <w:pPr>
        <w:jc w:val="center"/>
        <w:rPr>
          <w:rFonts w:ascii="Times New Roman" w:eastAsia="Times New Roman" w:hAnsi="Times New Roman" w:cs="Times New Roman"/>
        </w:rPr>
      </w:pPr>
    </w:p>
    <w:p w14:paraId="66296112" w14:textId="67D12738" w:rsidR="009906EA" w:rsidRDefault="003A17BB" w:rsidP="00646F44">
      <w:pPr>
        <w:jc w:val="both"/>
        <w:rPr>
          <w:rFonts w:ascii="Times New Roman" w:hAnsi="Times New Roman" w:cs="Times New Roman"/>
        </w:rPr>
      </w:pPr>
      <w:r>
        <w:rPr>
          <w:rFonts w:ascii="Times New Roman" w:hAnsi="Times New Roman" w:cs="Times New Roman"/>
        </w:rPr>
        <w:t>The</w:t>
      </w:r>
      <w:r w:rsidR="00C90485">
        <w:rPr>
          <w:rFonts w:ascii="Times New Roman" w:hAnsi="Times New Roman" w:cs="Times New Roman"/>
        </w:rPr>
        <w:t>re are 41</w:t>
      </w:r>
      <w:r>
        <w:rPr>
          <w:rFonts w:ascii="Times New Roman" w:hAnsi="Times New Roman" w:cs="Times New Roman"/>
        </w:rPr>
        <w:t xml:space="preserve"> features in the </w:t>
      </w:r>
      <w:r w:rsidR="006B4958">
        <w:rPr>
          <w:rFonts w:ascii="Times New Roman" w:hAnsi="Times New Roman" w:cs="Times New Roman"/>
        </w:rPr>
        <w:t>dataset</w:t>
      </w:r>
      <w:r w:rsidR="00171BA8">
        <w:rPr>
          <w:rFonts w:ascii="Times New Roman" w:hAnsi="Times New Roman" w:cs="Times New Roman"/>
        </w:rPr>
        <w:t xml:space="preserve"> (Fig 2)</w:t>
      </w:r>
      <w:r w:rsidR="00DB4A42">
        <w:rPr>
          <w:rFonts w:ascii="Times New Roman" w:hAnsi="Times New Roman" w:cs="Times New Roman"/>
        </w:rPr>
        <w:t>, which can broadly be categorized into the below categories</w:t>
      </w:r>
      <w:r w:rsidR="008B53A3">
        <w:rPr>
          <w:rFonts w:ascii="Times New Roman" w:hAnsi="Times New Roman" w:cs="Times New Roman"/>
        </w:rPr>
        <w:t>:</w:t>
      </w:r>
    </w:p>
    <w:p w14:paraId="09B77180" w14:textId="47FF1978" w:rsidR="00952AB3" w:rsidRPr="00486460" w:rsidRDefault="00952AB3" w:rsidP="00646F44">
      <w:pPr>
        <w:pStyle w:val="ListParagraph"/>
        <w:numPr>
          <w:ilvl w:val="0"/>
          <w:numId w:val="12"/>
        </w:numPr>
        <w:jc w:val="both"/>
        <w:rPr>
          <w:rFonts w:ascii="Times New Roman" w:eastAsia="Times New Roman" w:hAnsi="Times New Roman" w:cs="Times New Roman"/>
        </w:rPr>
      </w:pPr>
      <w:r w:rsidRPr="00952AB3">
        <w:rPr>
          <w:rFonts w:ascii="Times New Roman" w:eastAsia="Times New Roman" w:hAnsi="Times New Roman" w:cs="Times New Roman"/>
          <w:u w:val="single"/>
        </w:rPr>
        <w:t>Features 1- 9:</w:t>
      </w:r>
      <w:r w:rsidRPr="00952AB3">
        <w:rPr>
          <w:rFonts w:ascii="Times New Roman" w:eastAsia="Times New Roman" w:hAnsi="Times New Roman" w:cs="Times New Roman"/>
        </w:rPr>
        <w:t xml:space="preserve"> </w:t>
      </w:r>
      <w:r w:rsidRPr="00486460">
        <w:rPr>
          <w:rFonts w:ascii="Times New Roman" w:eastAsia="Times New Roman" w:hAnsi="Times New Roman" w:cs="Times New Roman"/>
        </w:rPr>
        <w:t>Intrinsic features, can be derived from the header of the packet.</w:t>
      </w:r>
    </w:p>
    <w:p w14:paraId="3F39232A" w14:textId="628E9D10" w:rsidR="00D55FE4" w:rsidRPr="00171BA8" w:rsidRDefault="00171BA8" w:rsidP="00646F44">
      <w:pPr>
        <w:pStyle w:val="ListParagraph"/>
        <w:numPr>
          <w:ilvl w:val="0"/>
          <w:numId w:val="12"/>
        </w:numPr>
        <w:jc w:val="both"/>
        <w:rPr>
          <w:rFonts w:ascii="Times New Roman" w:eastAsia="Times New Roman" w:hAnsi="Times New Roman" w:cs="Times New Roman"/>
        </w:rPr>
      </w:pPr>
      <w:r w:rsidRPr="00171BA8">
        <w:rPr>
          <w:rFonts w:ascii="Times New Roman" w:eastAsia="Times New Roman" w:hAnsi="Times New Roman" w:cs="Times New Roman"/>
          <w:u w:val="single"/>
        </w:rPr>
        <w:t>Features 10 – 22:</w:t>
      </w:r>
      <w:r>
        <w:rPr>
          <w:rFonts w:ascii="Times New Roman" w:eastAsia="Times New Roman" w:hAnsi="Times New Roman" w:cs="Times New Roman"/>
          <w:u w:val="single"/>
        </w:rPr>
        <w:t xml:space="preserve"> </w:t>
      </w:r>
      <w:r w:rsidRPr="00171BA8">
        <w:rPr>
          <w:rFonts w:ascii="Times New Roman" w:eastAsia="Times New Roman" w:hAnsi="Times New Roman" w:cs="Times New Roman"/>
        </w:rPr>
        <w:t>Content features, hold information about the original packets</w:t>
      </w:r>
      <w:r>
        <w:rPr>
          <w:rFonts w:ascii="Times New Roman" w:eastAsia="Times New Roman" w:hAnsi="Times New Roman" w:cs="Times New Roman"/>
        </w:rPr>
        <w:t>.</w:t>
      </w:r>
    </w:p>
    <w:p w14:paraId="607307D6" w14:textId="2873EEBE" w:rsidR="00646F44" w:rsidRPr="00646F44" w:rsidRDefault="00646F44" w:rsidP="00646F44">
      <w:pPr>
        <w:pStyle w:val="ListParagraph"/>
        <w:numPr>
          <w:ilvl w:val="0"/>
          <w:numId w:val="12"/>
        </w:numPr>
        <w:jc w:val="both"/>
        <w:rPr>
          <w:rFonts w:ascii="Times New Roman" w:hAnsi="Times New Roman" w:cs="Times New Roman"/>
        </w:rPr>
      </w:pPr>
      <w:r w:rsidRPr="00646F44">
        <w:rPr>
          <w:rFonts w:ascii="Times New Roman" w:hAnsi="Times New Roman" w:cs="Times New Roman"/>
          <w:u w:val="single"/>
        </w:rPr>
        <w:t>Features 23 – 31:</w:t>
      </w:r>
      <w:r>
        <w:rPr>
          <w:rFonts w:ascii="Times New Roman" w:hAnsi="Times New Roman" w:cs="Times New Roman"/>
          <w:u w:val="single"/>
        </w:rPr>
        <w:t xml:space="preserve"> </w:t>
      </w:r>
      <w:r w:rsidRPr="00646F44">
        <w:rPr>
          <w:rFonts w:ascii="Times New Roman" w:hAnsi="Times New Roman" w:cs="Times New Roman"/>
        </w:rPr>
        <w:t>Time-based features, hold the analysis of the traffic input over a two-second window</w:t>
      </w:r>
    </w:p>
    <w:p w14:paraId="5CE2E78B" w14:textId="62B582C7" w:rsidR="00646F44" w:rsidRPr="001A34DA" w:rsidRDefault="00646F44" w:rsidP="00646F44">
      <w:pPr>
        <w:pStyle w:val="ListParagraph"/>
        <w:numPr>
          <w:ilvl w:val="0"/>
          <w:numId w:val="12"/>
        </w:numPr>
        <w:jc w:val="both"/>
        <w:rPr>
          <w:rFonts w:ascii="Times New Roman" w:hAnsi="Times New Roman" w:cs="Times New Roman"/>
        </w:rPr>
      </w:pPr>
      <w:r w:rsidRPr="00646F44">
        <w:rPr>
          <w:rFonts w:ascii="Times New Roman" w:hAnsi="Times New Roman" w:cs="Times New Roman"/>
          <w:u w:val="single"/>
        </w:rPr>
        <w:t>Features 32 – 41:</w:t>
      </w:r>
      <w:r>
        <w:rPr>
          <w:rFonts w:ascii="Times New Roman" w:hAnsi="Times New Roman" w:cs="Times New Roman"/>
          <w:u w:val="single"/>
        </w:rPr>
        <w:t xml:space="preserve"> </w:t>
      </w:r>
      <w:r w:rsidRPr="00646F44">
        <w:rPr>
          <w:rFonts w:ascii="Times New Roman" w:hAnsi="Times New Roman" w:cs="Times New Roman"/>
        </w:rPr>
        <w:t>Host-based features, hold the analysis of the traffic input over a series of connections made</w:t>
      </w:r>
    </w:p>
    <w:p w14:paraId="53C27ED7" w14:textId="77777777" w:rsidR="0016014F" w:rsidRDefault="0016014F" w:rsidP="001A34DA">
      <w:pPr>
        <w:pStyle w:val="iv"/>
        <w:spacing w:after="0" w:afterAutospacing="0"/>
      </w:pPr>
      <w:r>
        <w:t>The feature types in this data set can be broken down into 4 types:</w:t>
      </w:r>
    </w:p>
    <w:p w14:paraId="6788DDF0" w14:textId="77777777" w:rsidR="0032350D" w:rsidRPr="0032350D" w:rsidRDefault="0032350D" w:rsidP="0032350D">
      <w:pPr>
        <w:pStyle w:val="ListParagraph"/>
        <w:numPr>
          <w:ilvl w:val="0"/>
          <w:numId w:val="18"/>
        </w:numPr>
        <w:rPr>
          <w:rFonts w:ascii="Times New Roman" w:eastAsia="Times New Roman" w:hAnsi="Times New Roman" w:cs="Times New Roman"/>
        </w:rPr>
      </w:pPr>
      <w:r w:rsidRPr="0032350D">
        <w:rPr>
          <w:rFonts w:ascii="Times New Roman" w:eastAsia="Times New Roman" w:hAnsi="Times New Roman" w:cs="Times New Roman"/>
        </w:rPr>
        <w:t>4 Categorical (Features: 2, 3, 4, 42)</w:t>
      </w:r>
    </w:p>
    <w:p w14:paraId="08B7263E" w14:textId="77777777" w:rsidR="0032350D" w:rsidRPr="0032350D" w:rsidRDefault="0032350D" w:rsidP="0032350D">
      <w:pPr>
        <w:pStyle w:val="ListParagraph"/>
        <w:numPr>
          <w:ilvl w:val="0"/>
          <w:numId w:val="18"/>
        </w:numPr>
        <w:rPr>
          <w:rFonts w:ascii="Times New Roman" w:eastAsia="Times New Roman" w:hAnsi="Times New Roman" w:cs="Times New Roman"/>
        </w:rPr>
      </w:pPr>
      <w:r w:rsidRPr="0032350D">
        <w:rPr>
          <w:rFonts w:ascii="Times New Roman" w:eastAsia="Times New Roman" w:hAnsi="Times New Roman" w:cs="Times New Roman"/>
        </w:rPr>
        <w:t>6 Binary (Features: 7, 12, 14, 20, 21, 22)</w:t>
      </w:r>
    </w:p>
    <w:p w14:paraId="26315007" w14:textId="77777777" w:rsidR="00B44808" w:rsidRPr="00B44808" w:rsidRDefault="00B44808" w:rsidP="00B44808">
      <w:pPr>
        <w:pStyle w:val="ListParagraph"/>
        <w:numPr>
          <w:ilvl w:val="0"/>
          <w:numId w:val="18"/>
        </w:numPr>
        <w:rPr>
          <w:rFonts w:ascii="Times New Roman" w:eastAsia="Times New Roman" w:hAnsi="Times New Roman" w:cs="Times New Roman"/>
        </w:rPr>
      </w:pPr>
      <w:r w:rsidRPr="00B44808">
        <w:rPr>
          <w:rFonts w:ascii="Times New Roman" w:eastAsia="Times New Roman" w:hAnsi="Times New Roman" w:cs="Times New Roman"/>
        </w:rPr>
        <w:t>23 Discrete (Features: 8, 9, 15, 23–41, 43)</w:t>
      </w:r>
    </w:p>
    <w:p w14:paraId="4EE13EA9" w14:textId="259A5A53" w:rsidR="003A35E9" w:rsidRDefault="00B44808" w:rsidP="00B44808">
      <w:pPr>
        <w:pStyle w:val="ListParagraph"/>
        <w:numPr>
          <w:ilvl w:val="0"/>
          <w:numId w:val="18"/>
        </w:numPr>
        <w:rPr>
          <w:rFonts w:ascii="Times New Roman" w:eastAsia="Times New Roman" w:hAnsi="Times New Roman" w:cs="Times New Roman"/>
        </w:rPr>
      </w:pPr>
      <w:r w:rsidRPr="00B44808">
        <w:rPr>
          <w:rFonts w:ascii="Times New Roman" w:eastAsia="Times New Roman" w:hAnsi="Times New Roman" w:cs="Times New Roman"/>
        </w:rPr>
        <w:t>10 Continuous (Features: 1, 5, 6, 10, 11, 13, 16, 17, 18, 19)</w:t>
      </w:r>
    </w:p>
    <w:p w14:paraId="10C53B5E" w14:textId="77777777" w:rsidR="00C44195" w:rsidRDefault="00C44195" w:rsidP="00C44195">
      <w:pPr>
        <w:rPr>
          <w:rFonts w:ascii="Times New Roman" w:eastAsia="Times New Roman" w:hAnsi="Times New Roman" w:cs="Times New Roman"/>
        </w:rPr>
      </w:pPr>
    </w:p>
    <w:p w14:paraId="44D50E53" w14:textId="506B40A4" w:rsidR="00C44195" w:rsidRPr="00C44195" w:rsidRDefault="00473C5B" w:rsidP="00C44195">
      <w:pPr>
        <w:rPr>
          <w:rFonts w:ascii="Times New Roman" w:eastAsia="Times New Roman" w:hAnsi="Times New Roman" w:cs="Times New Roman"/>
        </w:rPr>
      </w:pPr>
      <w:r>
        <w:rPr>
          <w:rFonts w:ascii="Times New Roman" w:eastAsia="Times New Roman" w:hAnsi="Times New Roman" w:cs="Times New Roman"/>
        </w:rPr>
        <w:t>The last 2 columns are the labels</w:t>
      </w:r>
      <w:r w:rsidR="00EC4D1B">
        <w:rPr>
          <w:rFonts w:ascii="Times New Roman" w:eastAsia="Times New Roman" w:hAnsi="Times New Roman" w:cs="Times New Roman"/>
        </w:rPr>
        <w:t xml:space="preserve"> (sub-classes of attack types) and the </w:t>
      </w:r>
      <w:r w:rsidR="005B325C">
        <w:rPr>
          <w:rFonts w:ascii="Times New Roman" w:eastAsia="Times New Roman" w:hAnsi="Times New Roman" w:cs="Times New Roman"/>
        </w:rPr>
        <w:t>difficulty score. The label is what we use as the target variable for our models.</w:t>
      </w:r>
    </w:p>
    <w:p w14:paraId="45529251" w14:textId="63C7683E" w:rsidR="00E31ACB" w:rsidRDefault="00646F44" w:rsidP="00BB45E9">
      <w:pPr>
        <w:spacing w:after="120"/>
        <w:jc w:val="center"/>
        <w:rPr>
          <w:rFonts w:ascii="Times New Roman" w:hAnsi="Times New Roman" w:cs="Times New Roman"/>
        </w:rPr>
      </w:pPr>
      <w:r w:rsidRPr="00646F44">
        <w:rPr>
          <w:rFonts w:ascii="Times New Roman" w:hAnsi="Times New Roman" w:cs="Times New Roman"/>
        </w:rPr>
        <w:drawing>
          <wp:inline distT="0" distB="0" distL="0" distR="0" wp14:anchorId="39524F18" wp14:editId="6F4BA7E6">
            <wp:extent cx="2709333" cy="3073063"/>
            <wp:effectExtent l="0" t="0" r="0" b="635"/>
            <wp:docPr id="3" name="Picture 2" descr="A picture containing text, receipt&#10;&#10;Description automatically generated">
              <a:extLst xmlns:a="http://schemas.openxmlformats.org/drawingml/2006/main">
                <a:ext uri="{FF2B5EF4-FFF2-40B4-BE49-F238E27FC236}">
                  <a16:creationId xmlns:a16="http://schemas.microsoft.com/office/drawing/2014/main" id="{B1DDF968-FA22-ED44-8233-FC129F0DBC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receipt&#10;&#10;Description automatically generated">
                      <a:extLst>
                        <a:ext uri="{FF2B5EF4-FFF2-40B4-BE49-F238E27FC236}">
                          <a16:creationId xmlns:a16="http://schemas.microsoft.com/office/drawing/2014/main" id="{B1DDF968-FA22-ED44-8233-FC129F0DBCCF}"/>
                        </a:ext>
                      </a:extLst>
                    </pic:cNvPr>
                    <pic:cNvPicPr>
                      <a:picLocks noChangeAspect="1"/>
                    </pic:cNvPicPr>
                  </pic:nvPicPr>
                  <pic:blipFill>
                    <a:blip r:embed="rId10"/>
                    <a:stretch>
                      <a:fillRect/>
                    </a:stretch>
                  </pic:blipFill>
                  <pic:spPr>
                    <a:xfrm>
                      <a:off x="0" y="0"/>
                      <a:ext cx="2805517" cy="3182160"/>
                    </a:xfrm>
                    <a:prstGeom prst="rect">
                      <a:avLst/>
                    </a:prstGeom>
                  </pic:spPr>
                </pic:pic>
              </a:graphicData>
            </a:graphic>
          </wp:inline>
        </w:drawing>
      </w:r>
    </w:p>
    <w:p w14:paraId="34A1E4A0" w14:textId="70EB75F9" w:rsidR="0068773D" w:rsidRPr="00BB45E9" w:rsidRDefault="0068773D" w:rsidP="00646F44">
      <w:pPr>
        <w:jc w:val="center"/>
        <w:rPr>
          <w:rFonts w:ascii="Times New Roman" w:hAnsi="Times New Roman" w:cs="Times New Roman"/>
          <w:b/>
          <w:bCs/>
        </w:rPr>
      </w:pPr>
      <w:r w:rsidRPr="00BB45E9">
        <w:rPr>
          <w:rFonts w:ascii="Times New Roman" w:hAnsi="Times New Roman" w:cs="Times New Roman"/>
          <w:b/>
          <w:bCs/>
        </w:rPr>
        <w:t>Fig 2: Feature</w:t>
      </w:r>
      <w:r w:rsidR="00BB45E9" w:rsidRPr="00BB45E9">
        <w:rPr>
          <w:rFonts w:ascii="Times New Roman" w:hAnsi="Times New Roman" w:cs="Times New Roman"/>
          <w:b/>
          <w:bCs/>
        </w:rPr>
        <w:t xml:space="preserve"> variables of the NSL-KDD dataset</w:t>
      </w:r>
    </w:p>
    <w:p w14:paraId="4BF17E82" w14:textId="77777777" w:rsidR="001C0FE2" w:rsidRPr="00AA1E0B" w:rsidRDefault="001C0FE2" w:rsidP="00646F44">
      <w:pPr>
        <w:jc w:val="center"/>
        <w:rPr>
          <w:sz w:val="36"/>
          <w:szCs w:val="36"/>
        </w:rPr>
      </w:pPr>
    </w:p>
    <w:p w14:paraId="7A5BC441" w14:textId="279AA261" w:rsidR="00A12BFC" w:rsidRPr="002206B9" w:rsidRDefault="00A12BFC" w:rsidP="00E84B8B">
      <w:pPr>
        <w:spacing w:after="120"/>
        <w:jc w:val="center"/>
        <w:rPr>
          <w:sz w:val="48"/>
          <w:szCs w:val="48"/>
          <w:u w:val="single"/>
        </w:rPr>
      </w:pPr>
      <w:r w:rsidRPr="002206B9">
        <w:rPr>
          <w:sz w:val="48"/>
          <w:szCs w:val="48"/>
          <w:u w:val="single"/>
        </w:rPr>
        <w:t>Approach</w:t>
      </w:r>
    </w:p>
    <w:p w14:paraId="745EAE44" w14:textId="77777777" w:rsidR="00E80098" w:rsidRPr="00E80098" w:rsidRDefault="00E80098" w:rsidP="00E84B8B">
      <w:pPr>
        <w:spacing w:after="120"/>
        <w:jc w:val="center"/>
        <w:rPr>
          <w:u w:val="single"/>
        </w:rPr>
      </w:pPr>
    </w:p>
    <w:p w14:paraId="1253309B" w14:textId="3AB92902" w:rsidR="00746F91" w:rsidRDefault="00904498" w:rsidP="003D7442">
      <w:pPr>
        <w:spacing w:after="120"/>
        <w:rPr>
          <w:rFonts w:ascii="Times New Roman" w:hAnsi="Times New Roman" w:cs="Times New Roman"/>
        </w:rPr>
      </w:pPr>
      <w:r>
        <w:rPr>
          <w:rFonts w:ascii="Times New Roman" w:hAnsi="Times New Roman" w:cs="Times New Roman"/>
        </w:rPr>
        <w:t xml:space="preserve">We follow </w:t>
      </w:r>
      <w:r w:rsidR="00C17A83">
        <w:rPr>
          <w:rFonts w:ascii="Times New Roman" w:hAnsi="Times New Roman" w:cs="Times New Roman"/>
        </w:rPr>
        <w:t>the standard set of steps</w:t>
      </w:r>
      <w:r w:rsidR="002206B9">
        <w:rPr>
          <w:rFonts w:ascii="Times New Roman" w:hAnsi="Times New Roman" w:cs="Times New Roman"/>
        </w:rPr>
        <w:t xml:space="preserve"> (Fig 4)</w:t>
      </w:r>
      <w:r w:rsidR="00C17A83">
        <w:rPr>
          <w:rFonts w:ascii="Times New Roman" w:hAnsi="Times New Roman" w:cs="Times New Roman"/>
        </w:rPr>
        <w:t xml:space="preserve"> </w:t>
      </w:r>
      <w:r w:rsidR="003378EE">
        <w:rPr>
          <w:rFonts w:ascii="Times New Roman" w:hAnsi="Times New Roman" w:cs="Times New Roman"/>
        </w:rPr>
        <w:t>as with any other data-science related task</w:t>
      </w:r>
      <w:r w:rsidR="00300B60">
        <w:rPr>
          <w:rFonts w:ascii="Times New Roman" w:hAnsi="Times New Roman" w:cs="Times New Roman"/>
        </w:rPr>
        <w:t xml:space="preserve">. </w:t>
      </w:r>
      <w:r w:rsidR="00D86868">
        <w:rPr>
          <w:rFonts w:ascii="Times New Roman" w:hAnsi="Times New Roman" w:cs="Times New Roman"/>
        </w:rPr>
        <w:t xml:space="preserve">Below </w:t>
      </w:r>
      <w:r w:rsidR="00911D0F">
        <w:rPr>
          <w:rFonts w:ascii="Times New Roman" w:hAnsi="Times New Roman" w:cs="Times New Roman"/>
        </w:rPr>
        <w:t>is</w:t>
      </w:r>
      <w:r w:rsidR="00D86868">
        <w:rPr>
          <w:rFonts w:ascii="Times New Roman" w:hAnsi="Times New Roman" w:cs="Times New Roman"/>
        </w:rPr>
        <w:t xml:space="preserve"> the sequence </w:t>
      </w:r>
      <w:r w:rsidR="00911D0F">
        <w:rPr>
          <w:rFonts w:ascii="Times New Roman" w:hAnsi="Times New Roman" w:cs="Times New Roman"/>
        </w:rPr>
        <w:t>followed before building the model:</w:t>
      </w:r>
    </w:p>
    <w:p w14:paraId="0BC8104F" w14:textId="7CCDF318" w:rsidR="00911D0F" w:rsidRDefault="00F37E9A" w:rsidP="00911D0F">
      <w:pPr>
        <w:pStyle w:val="ListParagraph"/>
        <w:numPr>
          <w:ilvl w:val="0"/>
          <w:numId w:val="19"/>
        </w:numPr>
        <w:rPr>
          <w:rFonts w:ascii="Times New Roman" w:hAnsi="Times New Roman" w:cs="Times New Roman"/>
          <w:b/>
          <w:bCs/>
        </w:rPr>
      </w:pPr>
      <w:r>
        <w:rPr>
          <w:rFonts w:ascii="Times New Roman" w:hAnsi="Times New Roman" w:cs="Times New Roman"/>
          <w:b/>
          <w:bCs/>
        </w:rPr>
        <w:t xml:space="preserve">Data </w:t>
      </w:r>
      <w:r w:rsidR="00911D0F" w:rsidRPr="003F19DD">
        <w:rPr>
          <w:rFonts w:ascii="Times New Roman" w:hAnsi="Times New Roman" w:cs="Times New Roman"/>
          <w:b/>
          <w:bCs/>
        </w:rPr>
        <w:t>Pre-Processing</w:t>
      </w:r>
      <w:r w:rsidR="003F19DD">
        <w:rPr>
          <w:rFonts w:ascii="Times New Roman" w:hAnsi="Times New Roman" w:cs="Times New Roman"/>
          <w:b/>
          <w:bCs/>
        </w:rPr>
        <w:t>:</w:t>
      </w:r>
    </w:p>
    <w:p w14:paraId="7A99D3B5" w14:textId="1698E83F" w:rsidR="00A12BFC" w:rsidRDefault="00A43D97" w:rsidP="00187BC2">
      <w:pPr>
        <w:pStyle w:val="ListParagraph"/>
        <w:numPr>
          <w:ilvl w:val="0"/>
          <w:numId w:val="20"/>
        </w:numPr>
        <w:rPr>
          <w:rFonts w:ascii="Times New Roman" w:hAnsi="Times New Roman" w:cs="Times New Roman"/>
        </w:rPr>
      </w:pPr>
      <w:r w:rsidRPr="005E1E4D">
        <w:rPr>
          <w:rFonts w:ascii="Times New Roman" w:hAnsi="Times New Roman" w:cs="Times New Roman"/>
        </w:rPr>
        <w:t>Outlier detection and removal – Use Median Absolute Deviation Estimator (MADE) to remove columns containing more than 80% of rows as 0 values</w:t>
      </w:r>
      <w:r w:rsidR="009938AC">
        <w:rPr>
          <w:rFonts w:ascii="Times New Roman" w:hAnsi="Times New Roman" w:cs="Times New Roman"/>
        </w:rPr>
        <w:t>.</w:t>
      </w:r>
    </w:p>
    <w:p w14:paraId="49606BBD" w14:textId="7062DA8F" w:rsidR="007B2402" w:rsidRDefault="000A45B2" w:rsidP="00187BC2">
      <w:pPr>
        <w:pStyle w:val="ListParagraph"/>
        <w:numPr>
          <w:ilvl w:val="0"/>
          <w:numId w:val="20"/>
        </w:numPr>
        <w:rPr>
          <w:rFonts w:ascii="Times New Roman" w:hAnsi="Times New Roman" w:cs="Times New Roman"/>
        </w:rPr>
      </w:pPr>
      <w:r>
        <w:rPr>
          <w:rFonts w:ascii="Times New Roman" w:hAnsi="Times New Roman" w:cs="Times New Roman"/>
        </w:rPr>
        <w:t xml:space="preserve">Due to limited data for </w:t>
      </w:r>
      <w:r w:rsidR="006900FE" w:rsidRPr="006900FE">
        <w:rPr>
          <w:rFonts w:ascii="Times New Roman" w:hAnsi="Times New Roman" w:cs="Times New Roman"/>
          <w:b/>
          <w:bCs/>
        </w:rPr>
        <w:t>U2R</w:t>
      </w:r>
      <w:r w:rsidR="006900FE">
        <w:rPr>
          <w:rFonts w:ascii="Times New Roman" w:hAnsi="Times New Roman" w:cs="Times New Roman"/>
          <w:b/>
          <w:bCs/>
        </w:rPr>
        <w:t xml:space="preserve"> </w:t>
      </w:r>
      <w:r w:rsidR="006900FE">
        <w:rPr>
          <w:rFonts w:ascii="Times New Roman" w:hAnsi="Times New Roman" w:cs="Times New Roman"/>
        </w:rPr>
        <w:t xml:space="preserve">attack type, we </w:t>
      </w:r>
      <w:r w:rsidR="0094476F">
        <w:rPr>
          <w:rFonts w:ascii="Times New Roman" w:hAnsi="Times New Roman" w:cs="Times New Roman"/>
        </w:rPr>
        <w:t>drop all such rows from the dataset.</w:t>
      </w:r>
    </w:p>
    <w:p w14:paraId="5C8CDDE0" w14:textId="77777777" w:rsidR="00BA0945" w:rsidRPr="00BA0945" w:rsidRDefault="00BA0945" w:rsidP="00BA0945">
      <w:pPr>
        <w:pStyle w:val="ListParagraph"/>
        <w:numPr>
          <w:ilvl w:val="0"/>
          <w:numId w:val="20"/>
        </w:numPr>
        <w:rPr>
          <w:rFonts w:ascii="Times New Roman" w:hAnsi="Times New Roman" w:cs="Times New Roman"/>
        </w:rPr>
      </w:pPr>
      <w:r w:rsidRPr="00BA0945">
        <w:rPr>
          <w:rFonts w:ascii="Times New Roman" w:hAnsi="Times New Roman" w:cs="Times New Roman"/>
        </w:rPr>
        <w:t>Data Normalization:</w:t>
      </w:r>
    </w:p>
    <w:p w14:paraId="2328C141" w14:textId="44AA06EB" w:rsidR="00BA0945" w:rsidRPr="00BA0945" w:rsidRDefault="00BA0945" w:rsidP="00766112">
      <w:pPr>
        <w:pStyle w:val="ListParagraph"/>
        <w:numPr>
          <w:ilvl w:val="1"/>
          <w:numId w:val="20"/>
        </w:numPr>
        <w:rPr>
          <w:rFonts w:ascii="Times New Roman" w:hAnsi="Times New Roman" w:cs="Times New Roman"/>
        </w:rPr>
      </w:pPr>
      <w:r w:rsidRPr="00BA0945">
        <w:rPr>
          <w:rFonts w:ascii="Times New Roman" w:hAnsi="Times New Roman" w:cs="Times New Roman"/>
        </w:rPr>
        <w:t>Use Min-Max Normalization for continuous features</w:t>
      </w:r>
    </w:p>
    <w:p w14:paraId="6D8A9D26" w14:textId="0E7FF2C5" w:rsidR="00BA0945" w:rsidRDefault="00BA0945" w:rsidP="009F5B9C">
      <w:pPr>
        <w:pStyle w:val="ListParagraph"/>
        <w:numPr>
          <w:ilvl w:val="1"/>
          <w:numId w:val="20"/>
        </w:numPr>
        <w:rPr>
          <w:rFonts w:ascii="Times New Roman" w:hAnsi="Times New Roman" w:cs="Times New Roman"/>
        </w:rPr>
      </w:pPr>
      <w:r w:rsidRPr="00BA0945">
        <w:rPr>
          <w:rFonts w:ascii="Times New Roman" w:hAnsi="Times New Roman" w:cs="Times New Roman"/>
        </w:rPr>
        <w:t>Use One Hot Encoding for categorical features</w:t>
      </w:r>
      <w:r w:rsidR="00461A6C">
        <w:rPr>
          <w:rFonts w:ascii="Times New Roman" w:hAnsi="Times New Roman" w:cs="Times New Roman"/>
        </w:rPr>
        <w:t xml:space="preserve"> (Fig 3)</w:t>
      </w:r>
    </w:p>
    <w:p w14:paraId="50A84FBB" w14:textId="77777777" w:rsidR="00461A6C" w:rsidRDefault="00461A6C" w:rsidP="00461A6C">
      <w:pPr>
        <w:rPr>
          <w:rFonts w:ascii="Times New Roman" w:hAnsi="Times New Roman" w:cs="Times New Roman"/>
        </w:rPr>
      </w:pPr>
    </w:p>
    <w:p w14:paraId="5C42AFAD" w14:textId="39341A64" w:rsidR="00461A6C" w:rsidRDefault="00461A6C" w:rsidP="008C32E6">
      <w:pPr>
        <w:spacing w:after="120"/>
        <w:jc w:val="center"/>
        <w:rPr>
          <w:rFonts w:ascii="Times New Roman" w:hAnsi="Times New Roman" w:cs="Times New Roman"/>
        </w:rPr>
      </w:pPr>
      <w:r w:rsidRPr="00461A6C">
        <w:rPr>
          <w:rFonts w:ascii="Times New Roman" w:hAnsi="Times New Roman" w:cs="Times New Roman"/>
        </w:rPr>
        <w:drawing>
          <wp:inline distT="0" distB="0" distL="0" distR="0" wp14:anchorId="1EE54998" wp14:editId="35CEDCA3">
            <wp:extent cx="5125792" cy="2443485"/>
            <wp:effectExtent l="0" t="0" r="5080" b="0"/>
            <wp:docPr id="6" name="Picture 5" descr="Table&#10;&#10;Description automatically generated">
              <a:extLst xmlns:a="http://schemas.openxmlformats.org/drawingml/2006/main">
                <a:ext uri="{FF2B5EF4-FFF2-40B4-BE49-F238E27FC236}">
                  <a16:creationId xmlns:a16="http://schemas.microsoft.com/office/drawing/2014/main" id="{8FD816C7-425B-6947-8FFF-36863596D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a:extLst>
                        <a:ext uri="{FF2B5EF4-FFF2-40B4-BE49-F238E27FC236}">
                          <a16:creationId xmlns:a16="http://schemas.microsoft.com/office/drawing/2014/main" id="{8FD816C7-425B-6947-8FFF-36863596DFBC}"/>
                        </a:ext>
                      </a:extLst>
                    </pic:cNvPr>
                    <pic:cNvPicPr>
                      <a:picLocks noChangeAspect="1"/>
                    </pic:cNvPicPr>
                  </pic:nvPicPr>
                  <pic:blipFill>
                    <a:blip r:embed="rId11"/>
                    <a:stretch>
                      <a:fillRect/>
                    </a:stretch>
                  </pic:blipFill>
                  <pic:spPr>
                    <a:xfrm>
                      <a:off x="0" y="0"/>
                      <a:ext cx="5172632" cy="2465814"/>
                    </a:xfrm>
                    <a:prstGeom prst="rect">
                      <a:avLst/>
                    </a:prstGeom>
                  </pic:spPr>
                </pic:pic>
              </a:graphicData>
            </a:graphic>
          </wp:inline>
        </w:drawing>
      </w:r>
    </w:p>
    <w:p w14:paraId="419B7819" w14:textId="38BA8047" w:rsidR="007D38E4" w:rsidRDefault="00B76E9F" w:rsidP="00754BD9">
      <w:pPr>
        <w:jc w:val="center"/>
        <w:rPr>
          <w:rFonts w:ascii="Times New Roman" w:hAnsi="Times New Roman" w:cs="Times New Roman"/>
          <w:b/>
          <w:bCs/>
        </w:rPr>
      </w:pPr>
      <w:r w:rsidRPr="008C32E6">
        <w:rPr>
          <w:rFonts w:ascii="Times New Roman" w:hAnsi="Times New Roman" w:cs="Times New Roman"/>
          <w:b/>
          <w:bCs/>
        </w:rPr>
        <w:t xml:space="preserve">Fig 3: Categorical </w:t>
      </w:r>
      <w:r w:rsidR="00064D66" w:rsidRPr="008C32E6">
        <w:rPr>
          <w:rFonts w:ascii="Times New Roman" w:hAnsi="Times New Roman" w:cs="Times New Roman"/>
          <w:b/>
          <w:bCs/>
        </w:rPr>
        <w:t xml:space="preserve">Features that are converted to feature vectors </w:t>
      </w:r>
      <w:r w:rsidR="008C32E6" w:rsidRPr="008C32E6">
        <w:rPr>
          <w:rFonts w:ascii="Times New Roman" w:hAnsi="Times New Roman" w:cs="Times New Roman"/>
          <w:b/>
          <w:bCs/>
        </w:rPr>
        <w:t>after One Hot Encoding</w:t>
      </w:r>
    </w:p>
    <w:p w14:paraId="5557E540" w14:textId="77777777" w:rsidR="009A7AAF" w:rsidRDefault="009A7AAF" w:rsidP="00754BD9">
      <w:pPr>
        <w:jc w:val="center"/>
        <w:rPr>
          <w:rFonts w:ascii="Times New Roman" w:hAnsi="Times New Roman" w:cs="Times New Roman"/>
          <w:b/>
          <w:bCs/>
        </w:rPr>
      </w:pPr>
    </w:p>
    <w:p w14:paraId="78BA449B" w14:textId="18E3534B" w:rsidR="007D38E4" w:rsidRDefault="007D38E4" w:rsidP="00681D41">
      <w:pPr>
        <w:jc w:val="center"/>
        <w:rPr>
          <w:rFonts w:ascii="Times New Roman" w:hAnsi="Times New Roman" w:cs="Times New Roman"/>
          <w:b/>
          <w:bCs/>
        </w:rPr>
      </w:pPr>
      <w:r>
        <w:rPr>
          <w:rFonts w:ascii="Times New Roman" w:hAnsi="Times New Roman" w:cs="Times New Roman"/>
          <w:b/>
          <w:bCs/>
          <w:noProof/>
        </w:rPr>
        <w:drawing>
          <wp:inline distT="0" distB="0" distL="0" distR="0" wp14:anchorId="63FF116D" wp14:editId="020BF749">
            <wp:extent cx="5397500" cy="573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24322" cy="586890"/>
                    </a:xfrm>
                    <a:prstGeom prst="rect">
                      <a:avLst/>
                    </a:prstGeom>
                  </pic:spPr>
                </pic:pic>
              </a:graphicData>
            </a:graphic>
          </wp:inline>
        </w:drawing>
      </w:r>
    </w:p>
    <w:p w14:paraId="602582AF" w14:textId="77777777" w:rsidR="007D38E4" w:rsidRDefault="007D38E4" w:rsidP="00681D41">
      <w:pPr>
        <w:jc w:val="center"/>
        <w:rPr>
          <w:rFonts w:ascii="Times New Roman" w:hAnsi="Times New Roman" w:cs="Times New Roman"/>
          <w:b/>
          <w:bCs/>
        </w:rPr>
      </w:pPr>
    </w:p>
    <w:p w14:paraId="72D83E4E" w14:textId="00B21569" w:rsidR="007D38E4" w:rsidRDefault="006242E5" w:rsidP="00681D41">
      <w:pPr>
        <w:jc w:val="center"/>
        <w:rPr>
          <w:rFonts w:ascii="Times New Roman" w:hAnsi="Times New Roman" w:cs="Times New Roman"/>
          <w:b/>
          <w:bCs/>
        </w:rPr>
      </w:pPr>
      <w:r>
        <w:rPr>
          <w:rFonts w:ascii="Times New Roman" w:hAnsi="Times New Roman" w:cs="Times New Roman"/>
          <w:b/>
          <w:bCs/>
        </w:rPr>
        <w:t xml:space="preserve">Fig 4: </w:t>
      </w:r>
      <w:r w:rsidR="005C19B6">
        <w:rPr>
          <w:rFonts w:ascii="Times New Roman" w:hAnsi="Times New Roman" w:cs="Times New Roman"/>
          <w:b/>
          <w:bCs/>
        </w:rPr>
        <w:t>IDS Model Eva</w:t>
      </w:r>
      <w:r w:rsidR="002206B9">
        <w:rPr>
          <w:rFonts w:ascii="Times New Roman" w:hAnsi="Times New Roman" w:cs="Times New Roman"/>
          <w:b/>
          <w:bCs/>
        </w:rPr>
        <w:t>luation Pipeline</w:t>
      </w:r>
    </w:p>
    <w:p w14:paraId="2EAE95FD" w14:textId="77777777" w:rsidR="007D38E4" w:rsidRDefault="007D38E4" w:rsidP="00681D41">
      <w:pPr>
        <w:jc w:val="center"/>
        <w:rPr>
          <w:rFonts w:ascii="Times New Roman" w:hAnsi="Times New Roman" w:cs="Times New Roman"/>
          <w:b/>
          <w:bCs/>
        </w:rPr>
      </w:pPr>
    </w:p>
    <w:p w14:paraId="3C136640" w14:textId="77777777" w:rsidR="007D38E4" w:rsidRPr="00681D41" w:rsidRDefault="007D38E4" w:rsidP="00681D41">
      <w:pPr>
        <w:jc w:val="center"/>
        <w:rPr>
          <w:rFonts w:ascii="Times New Roman" w:hAnsi="Times New Roman" w:cs="Times New Roman"/>
          <w:b/>
          <w:bCs/>
        </w:rPr>
      </w:pPr>
    </w:p>
    <w:p w14:paraId="75B9B99C" w14:textId="577124BB" w:rsidR="00BA0945" w:rsidRDefault="009938AC" w:rsidP="00B67104">
      <w:pPr>
        <w:pStyle w:val="ListParagraph"/>
        <w:numPr>
          <w:ilvl w:val="0"/>
          <w:numId w:val="19"/>
        </w:numPr>
        <w:rPr>
          <w:rFonts w:ascii="Times New Roman" w:hAnsi="Times New Roman" w:cs="Times New Roman"/>
          <w:b/>
          <w:bCs/>
        </w:rPr>
      </w:pPr>
      <w:r w:rsidRPr="00E802A3">
        <w:rPr>
          <w:rFonts w:ascii="Times New Roman" w:hAnsi="Times New Roman" w:cs="Times New Roman"/>
          <w:b/>
          <w:bCs/>
        </w:rPr>
        <w:t>Data Labeling</w:t>
      </w:r>
      <w:r w:rsidR="00E802A3" w:rsidRPr="00E802A3">
        <w:rPr>
          <w:rFonts w:ascii="Times New Roman" w:hAnsi="Times New Roman" w:cs="Times New Roman"/>
          <w:b/>
          <w:bCs/>
        </w:rPr>
        <w:t>:</w:t>
      </w:r>
    </w:p>
    <w:p w14:paraId="13865549" w14:textId="77777777" w:rsidR="00B966B2" w:rsidRPr="00B966B2" w:rsidRDefault="00B966B2" w:rsidP="00B966B2">
      <w:pPr>
        <w:pStyle w:val="ListParagraph"/>
        <w:rPr>
          <w:rFonts w:ascii="Times New Roman" w:hAnsi="Times New Roman" w:cs="Times New Roman"/>
          <w:b/>
          <w:bCs/>
          <w:sz w:val="10"/>
          <w:szCs w:val="10"/>
        </w:rPr>
      </w:pPr>
    </w:p>
    <w:p w14:paraId="06154EEF" w14:textId="571A0389" w:rsidR="00B67104" w:rsidRPr="00B67104" w:rsidRDefault="00B67104" w:rsidP="00B67104">
      <w:pPr>
        <w:pStyle w:val="ListParagraph"/>
        <w:rPr>
          <w:rFonts w:ascii="Times New Roman" w:hAnsi="Times New Roman" w:cs="Times New Roman"/>
        </w:rPr>
      </w:pPr>
      <w:r>
        <w:rPr>
          <w:rFonts w:ascii="Times New Roman" w:hAnsi="Times New Roman" w:cs="Times New Roman"/>
        </w:rPr>
        <w:t xml:space="preserve">In Fig 4 and Fig 5, we can see the proportion of attack and normal types </w:t>
      </w:r>
      <w:r w:rsidR="009F410E">
        <w:rPr>
          <w:rFonts w:ascii="Times New Roman" w:hAnsi="Times New Roman" w:cs="Times New Roman"/>
        </w:rPr>
        <w:t>that will later be used to build both the Binary and Multi-class Classifiers.</w:t>
      </w:r>
    </w:p>
    <w:p w14:paraId="0AA98656" w14:textId="77777777" w:rsidR="00F810F5" w:rsidRPr="00E802A3" w:rsidRDefault="00F810F5" w:rsidP="00F810F5">
      <w:pPr>
        <w:pStyle w:val="ListParagraph"/>
        <w:rPr>
          <w:rFonts w:ascii="Times New Roman" w:hAnsi="Times New Roman" w:cs="Times New Roman"/>
          <w:b/>
          <w:bCs/>
        </w:rPr>
      </w:pPr>
    </w:p>
    <w:p w14:paraId="0155B570" w14:textId="0A0B64D8" w:rsidR="00187BC2" w:rsidRDefault="00837494" w:rsidP="009F5B9C">
      <w:pPr>
        <w:rPr>
          <w:rFonts w:ascii="Times New Roman" w:hAnsi="Times New Roman" w:cs="Times New Roman"/>
        </w:rPr>
      </w:pPr>
      <w:r>
        <w:rPr>
          <w:rFonts w:ascii="Times New Roman" w:hAnsi="Times New Roman" w:cs="Times New Roman"/>
          <w:b/>
          <w:bCs/>
          <w:noProof/>
        </w:rPr>
        <w:drawing>
          <wp:inline distT="0" distB="0" distL="0" distR="0" wp14:anchorId="3D5F77F3" wp14:editId="4E96935B">
            <wp:extent cx="3037646" cy="2633932"/>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3">
                      <a:extLst>
                        <a:ext uri="{28A0092B-C50C-407E-A947-70E740481C1C}">
                          <a14:useLocalDpi xmlns:a14="http://schemas.microsoft.com/office/drawing/2010/main" val="0"/>
                        </a:ext>
                      </a:extLst>
                    </a:blip>
                    <a:srcRect t="13330" b="21637"/>
                    <a:stretch/>
                  </pic:blipFill>
                  <pic:spPr bwMode="auto">
                    <a:xfrm>
                      <a:off x="0" y="0"/>
                      <a:ext cx="3093397" cy="2682274"/>
                    </a:xfrm>
                    <a:prstGeom prst="rect">
                      <a:avLst/>
                    </a:prstGeom>
                    <a:ln>
                      <a:noFill/>
                    </a:ln>
                    <a:extLst>
                      <a:ext uri="{53640926-AAD7-44D8-BBD7-CCE9431645EC}">
                        <a14:shadowObscured xmlns:a14="http://schemas.microsoft.com/office/drawing/2010/main"/>
                      </a:ext>
                    </a:extLst>
                  </pic:spPr>
                </pic:pic>
              </a:graphicData>
            </a:graphic>
          </wp:inline>
        </w:drawing>
      </w:r>
      <w:r w:rsidR="008F2612">
        <w:rPr>
          <w:rFonts w:ascii="Times New Roman" w:hAnsi="Times New Roman" w:cs="Times New Roman"/>
        </w:rPr>
        <w:t xml:space="preserve">           </w:t>
      </w:r>
      <w:r w:rsidR="006843CF">
        <w:rPr>
          <w:rFonts w:ascii="Times New Roman" w:hAnsi="Times New Roman" w:cs="Times New Roman"/>
          <w:noProof/>
        </w:rPr>
        <w:drawing>
          <wp:inline distT="0" distB="0" distL="0" distR="0" wp14:anchorId="67FEA349" wp14:editId="5B0AF6E4">
            <wp:extent cx="2850779" cy="2455988"/>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rotWithShape="1">
                    <a:blip r:embed="rId14">
                      <a:extLst>
                        <a:ext uri="{28A0092B-C50C-407E-A947-70E740481C1C}">
                          <a14:useLocalDpi xmlns:a14="http://schemas.microsoft.com/office/drawing/2010/main" val="0"/>
                        </a:ext>
                      </a:extLst>
                    </a:blip>
                    <a:srcRect t="14714" b="20672"/>
                    <a:stretch/>
                  </pic:blipFill>
                  <pic:spPr bwMode="auto">
                    <a:xfrm>
                      <a:off x="0" y="0"/>
                      <a:ext cx="2992951" cy="2578471"/>
                    </a:xfrm>
                    <a:prstGeom prst="rect">
                      <a:avLst/>
                    </a:prstGeom>
                    <a:ln>
                      <a:noFill/>
                    </a:ln>
                    <a:extLst>
                      <a:ext uri="{53640926-AAD7-44D8-BBD7-CCE9431645EC}">
                        <a14:shadowObscured xmlns:a14="http://schemas.microsoft.com/office/drawing/2010/main"/>
                      </a:ext>
                    </a:extLst>
                  </pic:spPr>
                </pic:pic>
              </a:graphicData>
            </a:graphic>
          </wp:inline>
        </w:drawing>
      </w:r>
    </w:p>
    <w:p w14:paraId="5E52A3C9" w14:textId="1CFD7727" w:rsidR="00BA340A" w:rsidRDefault="00923AE8" w:rsidP="009F5B9C">
      <w:pPr>
        <w:rPr>
          <w:rFonts w:ascii="Times New Roman" w:hAnsi="Times New Roman" w:cs="Times New Roman"/>
        </w:rPr>
      </w:pPr>
      <w:r>
        <w:rPr>
          <w:rFonts w:ascii="Times New Roman" w:hAnsi="Times New Roman" w:cs="Times New Roman"/>
        </w:rPr>
        <w:t xml:space="preserve">                  </w:t>
      </w:r>
      <w:r w:rsidRPr="003202D3">
        <w:rPr>
          <w:rFonts w:ascii="Times New Roman" w:hAnsi="Times New Roman" w:cs="Times New Roman"/>
          <w:b/>
          <w:bCs/>
        </w:rPr>
        <w:t xml:space="preserve">Fig </w:t>
      </w:r>
      <w:r w:rsidR="003202D3" w:rsidRPr="003202D3">
        <w:rPr>
          <w:rFonts w:ascii="Times New Roman" w:hAnsi="Times New Roman" w:cs="Times New Roman"/>
          <w:b/>
          <w:bCs/>
        </w:rPr>
        <w:t>5</w:t>
      </w:r>
      <w:r w:rsidRPr="003202D3">
        <w:rPr>
          <w:rFonts w:ascii="Times New Roman" w:hAnsi="Times New Roman" w:cs="Times New Roman"/>
          <w:b/>
          <w:bCs/>
        </w:rPr>
        <w:t xml:space="preserve">: </w:t>
      </w:r>
      <w:r w:rsidR="00B67104" w:rsidRPr="003202D3">
        <w:rPr>
          <w:rFonts w:ascii="Times New Roman" w:hAnsi="Times New Roman" w:cs="Times New Roman"/>
          <w:b/>
          <w:bCs/>
        </w:rPr>
        <w:t>Binary Classification</w:t>
      </w:r>
      <w:r w:rsidR="00B67104">
        <w:rPr>
          <w:rFonts w:ascii="Times New Roman" w:hAnsi="Times New Roman" w:cs="Times New Roman"/>
        </w:rPr>
        <w:t xml:space="preserve">                  </w:t>
      </w:r>
      <w:r w:rsidR="00487E07">
        <w:rPr>
          <w:rFonts w:ascii="Times New Roman" w:hAnsi="Times New Roman" w:cs="Times New Roman"/>
        </w:rPr>
        <w:t xml:space="preserve">            </w:t>
      </w:r>
      <w:r w:rsidR="00B67104">
        <w:rPr>
          <w:rFonts w:ascii="Times New Roman" w:hAnsi="Times New Roman" w:cs="Times New Roman"/>
        </w:rPr>
        <w:t xml:space="preserve">       </w:t>
      </w:r>
      <w:r w:rsidR="00B67104" w:rsidRPr="003202D3">
        <w:rPr>
          <w:rFonts w:ascii="Times New Roman" w:hAnsi="Times New Roman" w:cs="Times New Roman"/>
          <w:b/>
          <w:bCs/>
        </w:rPr>
        <w:t xml:space="preserve">Fig </w:t>
      </w:r>
      <w:r w:rsidR="003202D3" w:rsidRPr="003202D3">
        <w:rPr>
          <w:rFonts w:ascii="Times New Roman" w:hAnsi="Times New Roman" w:cs="Times New Roman"/>
          <w:b/>
          <w:bCs/>
        </w:rPr>
        <w:t>6</w:t>
      </w:r>
      <w:r w:rsidR="00B67104" w:rsidRPr="003202D3">
        <w:rPr>
          <w:rFonts w:ascii="Times New Roman" w:hAnsi="Times New Roman" w:cs="Times New Roman"/>
          <w:b/>
          <w:bCs/>
        </w:rPr>
        <w:t>: Multi-class Classification</w:t>
      </w:r>
    </w:p>
    <w:p w14:paraId="56AF03A9" w14:textId="77777777" w:rsidR="00BA340A" w:rsidRDefault="00BA340A" w:rsidP="007D38E4">
      <w:pPr>
        <w:spacing w:after="120"/>
        <w:rPr>
          <w:rFonts w:ascii="Times New Roman" w:hAnsi="Times New Roman" w:cs="Times New Roman"/>
        </w:rPr>
      </w:pPr>
    </w:p>
    <w:p w14:paraId="2467E1CA" w14:textId="470F49A4" w:rsidR="00BA340A" w:rsidRDefault="00BA340A" w:rsidP="00BA340A">
      <w:pPr>
        <w:pStyle w:val="ListParagraph"/>
        <w:numPr>
          <w:ilvl w:val="0"/>
          <w:numId w:val="19"/>
        </w:numPr>
        <w:rPr>
          <w:rFonts w:ascii="Times New Roman" w:hAnsi="Times New Roman" w:cs="Times New Roman"/>
          <w:b/>
          <w:bCs/>
        </w:rPr>
      </w:pPr>
      <w:r w:rsidRPr="00BA340A">
        <w:rPr>
          <w:rFonts w:ascii="Times New Roman" w:hAnsi="Times New Roman" w:cs="Times New Roman"/>
          <w:b/>
          <w:bCs/>
        </w:rPr>
        <w:t>Feature Selection</w:t>
      </w:r>
      <w:r>
        <w:rPr>
          <w:rFonts w:ascii="Times New Roman" w:hAnsi="Times New Roman" w:cs="Times New Roman"/>
          <w:b/>
          <w:bCs/>
        </w:rPr>
        <w:t>:</w:t>
      </w:r>
    </w:p>
    <w:p w14:paraId="53021F53" w14:textId="77777777" w:rsidR="00B966B2" w:rsidRPr="00B966B2" w:rsidRDefault="00B966B2" w:rsidP="00B966B2">
      <w:pPr>
        <w:pStyle w:val="ListParagraph"/>
        <w:rPr>
          <w:rFonts w:ascii="Times New Roman" w:hAnsi="Times New Roman" w:cs="Times New Roman"/>
          <w:b/>
          <w:bCs/>
          <w:sz w:val="10"/>
          <w:szCs w:val="10"/>
        </w:rPr>
      </w:pPr>
    </w:p>
    <w:p w14:paraId="0F10F855" w14:textId="56B14E03" w:rsidR="00BA340A" w:rsidRDefault="001A5584" w:rsidP="007D38E4">
      <w:pPr>
        <w:pStyle w:val="ListParagraph"/>
        <w:jc w:val="both"/>
        <w:rPr>
          <w:rFonts w:ascii="Times New Roman" w:hAnsi="Times New Roman" w:cs="Times New Roman"/>
        </w:rPr>
      </w:pPr>
      <w:r>
        <w:rPr>
          <w:rFonts w:ascii="Times New Roman" w:hAnsi="Times New Roman" w:cs="Times New Roman"/>
        </w:rPr>
        <w:t xml:space="preserve">We </w:t>
      </w:r>
      <w:r w:rsidR="00D54231">
        <w:rPr>
          <w:rFonts w:ascii="Times New Roman" w:hAnsi="Times New Roman" w:cs="Times New Roman"/>
        </w:rPr>
        <w:t>fi</w:t>
      </w:r>
      <w:r w:rsidR="00B8758A">
        <w:rPr>
          <w:rFonts w:ascii="Times New Roman" w:hAnsi="Times New Roman" w:cs="Times New Roman"/>
        </w:rPr>
        <w:t xml:space="preserve">lter out all the </w:t>
      </w:r>
      <w:r w:rsidR="00064D8D">
        <w:rPr>
          <w:rFonts w:ascii="Times New Roman" w:hAnsi="Times New Roman" w:cs="Times New Roman"/>
        </w:rPr>
        <w:t xml:space="preserve">features that have low correlation with the </w:t>
      </w:r>
      <w:r w:rsidR="007A7436">
        <w:rPr>
          <w:rFonts w:ascii="Times New Roman" w:hAnsi="Times New Roman" w:cs="Times New Roman"/>
        </w:rPr>
        <w:t>label</w:t>
      </w:r>
      <w:r w:rsidR="00691B36">
        <w:rPr>
          <w:rFonts w:ascii="Times New Roman" w:hAnsi="Times New Roman" w:cs="Times New Roman"/>
        </w:rPr>
        <w:t xml:space="preserve"> by using the SelectKBest </w:t>
      </w:r>
      <w:r w:rsidR="002D0A3B">
        <w:rPr>
          <w:rFonts w:ascii="Times New Roman" w:hAnsi="Times New Roman" w:cs="Times New Roman"/>
        </w:rPr>
        <w:t xml:space="preserve">selector. </w:t>
      </w:r>
      <w:r w:rsidR="00487E07">
        <w:rPr>
          <w:rFonts w:ascii="Times New Roman" w:hAnsi="Times New Roman" w:cs="Times New Roman"/>
        </w:rPr>
        <w:t xml:space="preserve">We can find the </w:t>
      </w:r>
      <w:r w:rsidR="002A30B4">
        <w:rPr>
          <w:rFonts w:ascii="Times New Roman" w:hAnsi="Times New Roman" w:cs="Times New Roman"/>
        </w:rPr>
        <w:t>highest weight features below</w:t>
      </w:r>
      <w:r w:rsidR="00BF3040">
        <w:rPr>
          <w:rFonts w:ascii="Times New Roman" w:hAnsi="Times New Roman" w:cs="Times New Roman"/>
        </w:rPr>
        <w:t xml:space="preserve">, which we will be using to </w:t>
      </w:r>
      <w:r w:rsidR="007D38E4">
        <w:rPr>
          <w:rFonts w:ascii="Times New Roman" w:hAnsi="Times New Roman" w:cs="Times New Roman"/>
        </w:rPr>
        <w:t>build our models</w:t>
      </w:r>
      <w:r w:rsidR="00D620EF">
        <w:rPr>
          <w:rFonts w:ascii="Times New Roman" w:hAnsi="Times New Roman" w:cs="Times New Roman"/>
        </w:rPr>
        <w:t>:</w:t>
      </w:r>
    </w:p>
    <w:p w14:paraId="6817A1FE" w14:textId="77777777" w:rsidR="00D620EF" w:rsidRDefault="00D620EF" w:rsidP="00BA340A">
      <w:pPr>
        <w:pStyle w:val="ListParagraph"/>
        <w:rPr>
          <w:rFonts w:ascii="Times New Roman" w:hAnsi="Times New Roman" w:cs="Times New Roman"/>
        </w:rPr>
      </w:pPr>
    </w:p>
    <w:p w14:paraId="3E06A07E" w14:textId="291D277E" w:rsidR="0050788D" w:rsidRDefault="0050788D" w:rsidP="0050788D">
      <w:pPr>
        <w:pStyle w:val="ListParagraph"/>
        <w:jc w:val="center"/>
        <w:rPr>
          <w:rFonts w:ascii="Times New Roman" w:hAnsi="Times New Roman" w:cs="Times New Roman"/>
        </w:rPr>
      </w:pPr>
      <w:r w:rsidRPr="0050788D">
        <w:rPr>
          <w:rFonts w:ascii="Times New Roman" w:hAnsi="Times New Roman" w:cs="Times New Roman"/>
        </w:rPr>
        <w:drawing>
          <wp:inline distT="0" distB="0" distL="0" distR="0" wp14:anchorId="5E80C8B7" wp14:editId="16AC2AE6">
            <wp:extent cx="4797778" cy="2589212"/>
            <wp:effectExtent l="0" t="0" r="3175"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4920652" cy="2655523"/>
                    </a:xfrm>
                    <a:prstGeom prst="rect">
                      <a:avLst/>
                    </a:prstGeom>
                  </pic:spPr>
                </pic:pic>
              </a:graphicData>
            </a:graphic>
          </wp:inline>
        </w:drawing>
      </w:r>
    </w:p>
    <w:p w14:paraId="274D0864" w14:textId="1953FD59" w:rsidR="00461A6C" w:rsidRPr="000F297D" w:rsidRDefault="003202D3" w:rsidP="000F297D">
      <w:pPr>
        <w:pStyle w:val="ListParagraph"/>
        <w:jc w:val="center"/>
        <w:rPr>
          <w:rFonts w:ascii="Times New Roman" w:hAnsi="Times New Roman" w:cs="Times New Roman"/>
          <w:b/>
          <w:bCs/>
        </w:rPr>
      </w:pPr>
      <w:r w:rsidRPr="003202D3">
        <w:rPr>
          <w:rFonts w:ascii="Times New Roman" w:hAnsi="Times New Roman" w:cs="Times New Roman"/>
          <w:b/>
          <w:bCs/>
        </w:rPr>
        <w:t>Fig 6</w:t>
      </w:r>
      <w:r>
        <w:rPr>
          <w:rFonts w:ascii="Times New Roman" w:hAnsi="Times New Roman" w:cs="Times New Roman"/>
          <w:b/>
          <w:bCs/>
        </w:rPr>
        <w:t xml:space="preserve">: </w:t>
      </w:r>
      <w:r w:rsidR="00CF06BD">
        <w:rPr>
          <w:rFonts w:ascii="Times New Roman" w:hAnsi="Times New Roman" w:cs="Times New Roman"/>
          <w:b/>
          <w:bCs/>
        </w:rPr>
        <w:t>Highest correlating features features</w:t>
      </w:r>
    </w:p>
    <w:p w14:paraId="63020F58" w14:textId="4994D332" w:rsidR="00CF06BD" w:rsidRDefault="00CF06BD" w:rsidP="00B966B2">
      <w:pPr>
        <w:pStyle w:val="ListParagraph"/>
        <w:numPr>
          <w:ilvl w:val="0"/>
          <w:numId w:val="19"/>
        </w:numPr>
        <w:rPr>
          <w:rFonts w:ascii="Times New Roman" w:hAnsi="Times New Roman" w:cs="Times New Roman"/>
          <w:b/>
          <w:bCs/>
        </w:rPr>
      </w:pPr>
      <w:r w:rsidRPr="00CF06BD">
        <w:rPr>
          <w:rFonts w:ascii="Times New Roman" w:hAnsi="Times New Roman" w:cs="Times New Roman"/>
          <w:b/>
          <w:bCs/>
        </w:rPr>
        <w:t>Model Building</w:t>
      </w:r>
      <w:r>
        <w:rPr>
          <w:rFonts w:ascii="Times New Roman" w:hAnsi="Times New Roman" w:cs="Times New Roman"/>
          <w:b/>
          <w:bCs/>
        </w:rPr>
        <w:t>:</w:t>
      </w:r>
    </w:p>
    <w:p w14:paraId="458921AF" w14:textId="77777777" w:rsidR="00B966B2" w:rsidRPr="00B966B2" w:rsidRDefault="00B966B2" w:rsidP="00B966B2">
      <w:pPr>
        <w:pStyle w:val="ListParagraph"/>
        <w:rPr>
          <w:rFonts w:ascii="Times New Roman" w:hAnsi="Times New Roman" w:cs="Times New Roman"/>
          <w:b/>
          <w:bCs/>
          <w:sz w:val="10"/>
          <w:szCs w:val="10"/>
        </w:rPr>
      </w:pPr>
    </w:p>
    <w:p w14:paraId="0D111F53" w14:textId="77777777" w:rsidR="00CC252C" w:rsidRDefault="004F4F03" w:rsidP="00CC252C">
      <w:pPr>
        <w:pStyle w:val="ListParagraph"/>
        <w:spacing w:after="80"/>
        <w:contextualSpacing w:val="0"/>
        <w:jc w:val="both"/>
        <w:rPr>
          <w:rFonts w:ascii="Times New Roman" w:hAnsi="Times New Roman" w:cs="Times New Roman"/>
        </w:rPr>
      </w:pPr>
      <w:r w:rsidRPr="00CC252C">
        <w:rPr>
          <w:rFonts w:ascii="Times New Roman" w:hAnsi="Times New Roman" w:cs="Times New Roman"/>
        </w:rPr>
        <w:t xml:space="preserve">We </w:t>
      </w:r>
      <w:r w:rsidR="005340E7" w:rsidRPr="00CC252C">
        <w:rPr>
          <w:rFonts w:ascii="Times New Roman" w:hAnsi="Times New Roman" w:cs="Times New Roman"/>
        </w:rPr>
        <w:t>build the model using the Autoencoder technique</w:t>
      </w:r>
      <w:r w:rsidR="00A57D60" w:rsidRPr="00CC252C">
        <w:rPr>
          <w:rFonts w:ascii="Times New Roman" w:hAnsi="Times New Roman" w:cs="Times New Roman"/>
        </w:rPr>
        <w:t xml:space="preserve"> and </w:t>
      </w:r>
      <w:r w:rsidR="00480B7C" w:rsidRPr="00CC252C">
        <w:rPr>
          <w:rFonts w:ascii="Times New Roman" w:hAnsi="Times New Roman" w:cs="Times New Roman"/>
        </w:rPr>
        <w:t xml:space="preserve">evaluate it against </w:t>
      </w:r>
      <w:r w:rsidR="006E482D" w:rsidRPr="00CC252C">
        <w:rPr>
          <w:rFonts w:ascii="Times New Roman" w:hAnsi="Times New Roman" w:cs="Times New Roman"/>
        </w:rPr>
        <w:t xml:space="preserve">other popular </w:t>
      </w:r>
      <w:r w:rsidR="0067187D" w:rsidRPr="00CC252C">
        <w:rPr>
          <w:rFonts w:ascii="Times New Roman" w:hAnsi="Times New Roman" w:cs="Times New Roman"/>
        </w:rPr>
        <w:t xml:space="preserve">machine / </w:t>
      </w:r>
      <w:r w:rsidR="006E482D" w:rsidRPr="00CC252C">
        <w:rPr>
          <w:rFonts w:ascii="Times New Roman" w:hAnsi="Times New Roman" w:cs="Times New Roman"/>
        </w:rPr>
        <w:t>deep learning</w:t>
      </w:r>
      <w:r w:rsidR="0067187D" w:rsidRPr="00CC252C">
        <w:rPr>
          <w:rFonts w:ascii="Times New Roman" w:hAnsi="Times New Roman" w:cs="Times New Roman"/>
        </w:rPr>
        <w:t xml:space="preserve"> </w:t>
      </w:r>
      <w:r w:rsidR="000D6414" w:rsidRPr="00CC252C">
        <w:rPr>
          <w:rFonts w:ascii="Times New Roman" w:hAnsi="Times New Roman" w:cs="Times New Roman"/>
        </w:rPr>
        <w:t>methods</w:t>
      </w:r>
      <w:r w:rsidR="00894E12" w:rsidRPr="00CC252C">
        <w:rPr>
          <w:rFonts w:ascii="Times New Roman" w:hAnsi="Times New Roman" w:cs="Times New Roman"/>
        </w:rPr>
        <w:t xml:space="preserve"> to see if it </w:t>
      </w:r>
      <w:r w:rsidR="00B966B2" w:rsidRPr="00CC252C">
        <w:rPr>
          <w:rFonts w:ascii="Times New Roman" w:hAnsi="Times New Roman" w:cs="Times New Roman"/>
        </w:rPr>
        <w:t>actually performs</w:t>
      </w:r>
      <w:r w:rsidR="00894E12" w:rsidRPr="00CC252C">
        <w:rPr>
          <w:rFonts w:ascii="Times New Roman" w:hAnsi="Times New Roman" w:cs="Times New Roman"/>
        </w:rPr>
        <w:t xml:space="preserve"> better as stated in the paper. </w:t>
      </w:r>
      <w:r w:rsidR="005E3BD3" w:rsidRPr="00CC252C">
        <w:rPr>
          <w:rFonts w:ascii="Times New Roman" w:hAnsi="Times New Roman" w:cs="Times New Roman"/>
        </w:rPr>
        <w:t>Autoencoders are an u</w:t>
      </w:r>
      <w:r w:rsidR="005E3BD3" w:rsidRPr="005E3BD3">
        <w:rPr>
          <w:rFonts w:ascii="Times New Roman" w:hAnsi="Times New Roman" w:cs="Times New Roman"/>
        </w:rPr>
        <w:t>nsupervised Deep Learning technique that learns the pattern of a normal process. Anything that does not follow this pattern is classified as an anomaly</w:t>
      </w:r>
      <w:r w:rsidR="007C6A7C" w:rsidRPr="00CC252C">
        <w:rPr>
          <w:rFonts w:ascii="Times New Roman" w:hAnsi="Times New Roman" w:cs="Times New Roman"/>
        </w:rPr>
        <w:t xml:space="preserve">. </w:t>
      </w:r>
      <w:r w:rsidR="00CC252C" w:rsidRPr="00CC252C">
        <w:rPr>
          <w:rFonts w:ascii="Times New Roman" w:hAnsi="Times New Roman" w:cs="Times New Roman"/>
        </w:rPr>
        <w:t xml:space="preserve">They consist of two modules: </w:t>
      </w:r>
    </w:p>
    <w:p w14:paraId="3F0139A8" w14:textId="6348E6EC" w:rsidR="00192963" w:rsidRPr="00192963" w:rsidRDefault="00CC252C" w:rsidP="00192963">
      <w:pPr>
        <w:pStyle w:val="ListParagraph"/>
        <w:numPr>
          <w:ilvl w:val="0"/>
          <w:numId w:val="34"/>
        </w:numPr>
        <w:jc w:val="both"/>
        <w:rPr>
          <w:rFonts w:ascii="Times New Roman" w:hAnsi="Times New Roman" w:cs="Times New Roman"/>
        </w:rPr>
      </w:pPr>
      <w:r w:rsidRPr="00A82149">
        <w:rPr>
          <w:rFonts w:ascii="Times New Roman" w:hAnsi="Times New Roman" w:cs="Times New Roman"/>
          <w:i/>
          <w:iCs/>
        </w:rPr>
        <w:t>Encoder</w:t>
      </w:r>
      <w:r>
        <w:rPr>
          <w:rFonts w:ascii="Times New Roman" w:hAnsi="Times New Roman" w:cs="Times New Roman"/>
        </w:rPr>
        <w:t>:</w:t>
      </w:r>
      <w:r w:rsidR="00192963">
        <w:rPr>
          <w:rFonts w:ascii="Times New Roman" w:hAnsi="Times New Roman" w:cs="Times New Roman"/>
        </w:rPr>
        <w:t xml:space="preserve"> T</w:t>
      </w:r>
      <w:r w:rsidR="00192963" w:rsidRPr="00192963">
        <w:rPr>
          <w:rFonts w:ascii="Times New Roman" w:hAnsi="Times New Roman" w:cs="Times New Roman"/>
        </w:rPr>
        <w:t>ransforms the input data vector into a lower dimension</w:t>
      </w:r>
    </w:p>
    <w:p w14:paraId="5ACC22BD" w14:textId="2D3DAE5A" w:rsidR="005E3BD3" w:rsidRDefault="00192963" w:rsidP="00784785">
      <w:pPr>
        <w:pStyle w:val="ListParagraph"/>
        <w:numPr>
          <w:ilvl w:val="0"/>
          <w:numId w:val="34"/>
        </w:numPr>
        <w:jc w:val="both"/>
        <w:rPr>
          <w:rFonts w:ascii="Times New Roman" w:hAnsi="Times New Roman" w:cs="Times New Roman"/>
        </w:rPr>
      </w:pPr>
      <w:r w:rsidRPr="00A82149">
        <w:rPr>
          <w:rFonts w:ascii="Times New Roman" w:hAnsi="Times New Roman" w:cs="Times New Roman"/>
          <w:i/>
          <w:iCs/>
        </w:rPr>
        <w:t>Decoder</w:t>
      </w:r>
      <w:r>
        <w:rPr>
          <w:rFonts w:ascii="Times New Roman" w:hAnsi="Times New Roman" w:cs="Times New Roman"/>
        </w:rPr>
        <w:t xml:space="preserve">: </w:t>
      </w:r>
      <w:r w:rsidR="00A82149">
        <w:rPr>
          <w:rFonts w:ascii="Times New Roman" w:hAnsi="Times New Roman" w:cs="Times New Roman"/>
        </w:rPr>
        <w:t>R</w:t>
      </w:r>
      <w:r w:rsidR="00A82149" w:rsidRPr="00A82149">
        <w:rPr>
          <w:rFonts w:ascii="Times New Roman" w:hAnsi="Times New Roman" w:cs="Times New Roman"/>
        </w:rPr>
        <w:t>ecreate</w:t>
      </w:r>
      <w:r w:rsidR="00A82149">
        <w:rPr>
          <w:rFonts w:ascii="Times New Roman" w:hAnsi="Times New Roman" w:cs="Times New Roman"/>
        </w:rPr>
        <w:t>s</w:t>
      </w:r>
      <w:r w:rsidR="00A82149" w:rsidRPr="00A82149">
        <w:rPr>
          <w:rFonts w:ascii="Times New Roman" w:hAnsi="Times New Roman" w:cs="Times New Roman"/>
        </w:rPr>
        <w:t xml:space="preserve"> the original data from the underlying features</w:t>
      </w:r>
      <w:r w:rsidR="00A82149">
        <w:rPr>
          <w:rFonts w:ascii="Times New Roman" w:hAnsi="Times New Roman" w:cs="Times New Roman"/>
        </w:rPr>
        <w:t xml:space="preserve"> that are </w:t>
      </w:r>
      <w:r w:rsidR="009741C4">
        <w:rPr>
          <w:rFonts w:ascii="Times New Roman" w:hAnsi="Times New Roman" w:cs="Times New Roman"/>
        </w:rPr>
        <w:t>embedded in the compressed vectors.</w:t>
      </w:r>
    </w:p>
    <w:p w14:paraId="3A3DF944" w14:textId="77777777" w:rsidR="007079B1" w:rsidRDefault="007079B1" w:rsidP="007079B1">
      <w:pPr>
        <w:ind w:left="720"/>
        <w:jc w:val="both"/>
        <w:rPr>
          <w:rFonts w:ascii="Times New Roman" w:hAnsi="Times New Roman" w:cs="Times New Roman"/>
        </w:rPr>
      </w:pPr>
    </w:p>
    <w:p w14:paraId="1CACC76B" w14:textId="45E06670" w:rsidR="00AB5BE6" w:rsidRPr="000F297D" w:rsidRDefault="007079B1" w:rsidP="000F297D">
      <w:pPr>
        <w:spacing w:after="120"/>
        <w:ind w:left="720"/>
        <w:jc w:val="both"/>
        <w:rPr>
          <w:rFonts w:ascii="Times New Roman" w:hAnsi="Times New Roman" w:cs="Times New Roman"/>
        </w:rPr>
      </w:pPr>
      <w:r>
        <w:rPr>
          <w:rFonts w:ascii="Times New Roman" w:hAnsi="Times New Roman" w:cs="Times New Roman"/>
        </w:rPr>
        <w:t xml:space="preserve">Additionally, we have also </w:t>
      </w:r>
      <w:r w:rsidR="009024F0">
        <w:rPr>
          <w:rFonts w:ascii="Times New Roman" w:hAnsi="Times New Roman" w:cs="Times New Roman"/>
        </w:rPr>
        <w:t xml:space="preserve">used Random Forest and </w:t>
      </w:r>
      <w:r w:rsidR="00520723">
        <w:rPr>
          <w:rFonts w:ascii="Times New Roman" w:hAnsi="Times New Roman" w:cs="Times New Roman"/>
        </w:rPr>
        <w:t>Decision Trees</w:t>
      </w:r>
      <w:r w:rsidR="00C17FBF">
        <w:rPr>
          <w:rFonts w:ascii="Times New Roman" w:hAnsi="Times New Roman" w:cs="Times New Roman"/>
        </w:rPr>
        <w:t xml:space="preserve"> (Fig 7)</w:t>
      </w:r>
      <w:r w:rsidR="00520723">
        <w:rPr>
          <w:rFonts w:ascii="Times New Roman" w:hAnsi="Times New Roman" w:cs="Times New Roman"/>
        </w:rPr>
        <w:t xml:space="preserve"> </w:t>
      </w:r>
      <w:r w:rsidR="00C17FBF">
        <w:rPr>
          <w:rFonts w:ascii="Times New Roman" w:hAnsi="Times New Roman" w:cs="Times New Roman"/>
        </w:rPr>
        <w:t xml:space="preserve">classifiers to evaluate their performance with the dataset. </w:t>
      </w:r>
      <w:r w:rsidR="006F4478">
        <w:rPr>
          <w:rFonts w:ascii="Times New Roman" w:hAnsi="Times New Roman" w:cs="Times New Roman"/>
        </w:rPr>
        <w:t xml:space="preserve">A detailed description of </w:t>
      </w:r>
      <w:r w:rsidR="0043558A">
        <w:rPr>
          <w:rFonts w:ascii="Times New Roman" w:hAnsi="Times New Roman" w:cs="Times New Roman"/>
        </w:rPr>
        <w:t>this comparison and evaluation</w:t>
      </w:r>
      <w:r w:rsidR="00FF7EDD">
        <w:rPr>
          <w:rFonts w:ascii="Times New Roman" w:hAnsi="Times New Roman" w:cs="Times New Roman"/>
        </w:rPr>
        <w:t xml:space="preserve"> metrics</w:t>
      </w:r>
      <w:r w:rsidR="0043558A">
        <w:rPr>
          <w:rFonts w:ascii="Times New Roman" w:hAnsi="Times New Roman" w:cs="Times New Roman"/>
        </w:rPr>
        <w:t xml:space="preserve"> can be found in the Results section</w:t>
      </w:r>
      <w:r w:rsidR="00FF7EDD">
        <w:rPr>
          <w:rFonts w:ascii="Times New Roman" w:hAnsi="Times New Roman" w:cs="Times New Roman"/>
        </w:rPr>
        <w:t>.</w:t>
      </w:r>
    </w:p>
    <w:p w14:paraId="43B13ED5" w14:textId="0F2A8513" w:rsidR="00461A6C" w:rsidRDefault="000F297D" w:rsidP="00646F44">
      <w:pPr>
        <w:jc w:val="center"/>
        <w:rPr>
          <w:sz w:val="48"/>
          <w:szCs w:val="48"/>
        </w:rPr>
      </w:pPr>
      <w:r>
        <w:rPr>
          <w:noProof/>
          <w:sz w:val="48"/>
          <w:szCs w:val="48"/>
        </w:rPr>
        <w:drawing>
          <wp:inline distT="0" distB="0" distL="0" distR="0" wp14:anchorId="7B50A2B0" wp14:editId="3219D1A2">
            <wp:extent cx="2662687" cy="2309027"/>
            <wp:effectExtent l="0" t="0" r="4445" b="254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36986" cy="2373458"/>
                    </a:xfrm>
                    <a:prstGeom prst="rect">
                      <a:avLst/>
                    </a:prstGeom>
                  </pic:spPr>
                </pic:pic>
              </a:graphicData>
            </a:graphic>
          </wp:inline>
        </w:drawing>
      </w:r>
    </w:p>
    <w:p w14:paraId="4B993114" w14:textId="21789FD5" w:rsidR="00461A6C" w:rsidRPr="000F297D" w:rsidRDefault="000F297D" w:rsidP="000F297D">
      <w:pPr>
        <w:jc w:val="center"/>
        <w:rPr>
          <w:rFonts w:ascii="Times New Roman" w:hAnsi="Times New Roman" w:cs="Times New Roman"/>
          <w:b/>
          <w:bCs/>
        </w:rPr>
      </w:pPr>
      <w:r w:rsidRPr="000F297D">
        <w:rPr>
          <w:rFonts w:ascii="Times New Roman" w:hAnsi="Times New Roman" w:cs="Times New Roman"/>
          <w:b/>
          <w:bCs/>
        </w:rPr>
        <w:t>Fig 7: Decision Trees</w:t>
      </w:r>
    </w:p>
    <w:p w14:paraId="4F20D899" w14:textId="77777777" w:rsidR="00461A6C" w:rsidRDefault="00461A6C" w:rsidP="00646F44">
      <w:pPr>
        <w:jc w:val="center"/>
        <w:rPr>
          <w:sz w:val="48"/>
          <w:szCs w:val="48"/>
        </w:rPr>
      </w:pPr>
    </w:p>
    <w:p w14:paraId="47FBF59A" w14:textId="4EFCB10B" w:rsidR="00D663FE" w:rsidRPr="000F297D" w:rsidRDefault="00646F44" w:rsidP="00646F44">
      <w:pPr>
        <w:jc w:val="center"/>
        <w:rPr>
          <w:sz w:val="48"/>
          <w:szCs w:val="48"/>
          <w:u w:val="single"/>
        </w:rPr>
      </w:pPr>
      <w:r w:rsidRPr="000F297D">
        <w:rPr>
          <w:sz w:val="48"/>
          <w:szCs w:val="48"/>
          <w:u w:val="single"/>
        </w:rPr>
        <w:t>Results</w:t>
      </w:r>
    </w:p>
    <w:p w14:paraId="39E602E6" w14:textId="77777777" w:rsidR="00770539" w:rsidRDefault="00770539" w:rsidP="00646F44">
      <w:pPr>
        <w:jc w:val="center"/>
        <w:rPr>
          <w:b/>
          <w:bCs/>
        </w:rPr>
      </w:pPr>
    </w:p>
    <w:p w14:paraId="3E5FB483" w14:textId="4CAD809A" w:rsidR="00E80B76" w:rsidRPr="00E80B76" w:rsidRDefault="006C6B64" w:rsidP="00E80B76">
      <w:pPr>
        <w:pStyle w:val="ListParagraph"/>
        <w:numPr>
          <w:ilvl w:val="0"/>
          <w:numId w:val="7"/>
        </w:numPr>
        <w:ind w:left="360"/>
        <w:rPr>
          <w:b/>
          <w:bCs/>
        </w:rPr>
      </w:pPr>
      <w:r>
        <w:rPr>
          <w:b/>
          <w:bCs/>
        </w:rPr>
        <w:t>B</w:t>
      </w:r>
      <w:r w:rsidR="000E237E">
        <w:rPr>
          <w:b/>
          <w:bCs/>
        </w:rPr>
        <w:t>uilding and comparing models presented in the paper.</w:t>
      </w:r>
    </w:p>
    <w:p w14:paraId="374258F8" w14:textId="77777777" w:rsidR="00E80B76" w:rsidRDefault="00E80B76" w:rsidP="00E80B76">
      <w:pPr>
        <w:rPr>
          <w:b/>
          <w:bCs/>
        </w:rPr>
      </w:pPr>
    </w:p>
    <w:p w14:paraId="2EB88971" w14:textId="568876E1" w:rsidR="00002E10" w:rsidRDefault="00357FF8" w:rsidP="000F297D">
      <w:pPr>
        <w:jc w:val="both"/>
      </w:pPr>
      <w:r>
        <w:t xml:space="preserve">For the first part of our project, we build </w:t>
      </w:r>
      <w:r w:rsidR="002011F9">
        <w:t xml:space="preserve">the models and run the experiments </w:t>
      </w:r>
      <w:r w:rsidR="00AF7DE6">
        <w:t>as mentioned in the paper and compare our results with the one presented by the authors.</w:t>
      </w:r>
      <w:r w:rsidR="000F297D">
        <w:t xml:space="preserve"> </w:t>
      </w:r>
      <w:r w:rsidR="00F37CB7">
        <w:t xml:space="preserve">The models are trained </w:t>
      </w:r>
      <w:r w:rsidR="002343E2">
        <w:t xml:space="preserve">with the preprocessed data </w:t>
      </w:r>
      <w:r w:rsidR="007E4A0B">
        <w:t xml:space="preserve">to </w:t>
      </w:r>
      <w:r w:rsidR="00123D8B">
        <w:t>classify network packets</w:t>
      </w:r>
      <w:r w:rsidR="00973E91">
        <w:t xml:space="preserve"> into 2 classes – Attack and Normal.</w:t>
      </w:r>
    </w:p>
    <w:p w14:paraId="1D86C8E3" w14:textId="56D5658F" w:rsidR="00973E91" w:rsidRDefault="00973E91" w:rsidP="000F297D">
      <w:pPr>
        <w:jc w:val="both"/>
      </w:pPr>
    </w:p>
    <w:p w14:paraId="53A60886" w14:textId="01D7F94A" w:rsidR="00973E91" w:rsidRPr="00F37CB7" w:rsidRDefault="00357FF8" w:rsidP="000F297D">
      <w:pPr>
        <w:jc w:val="both"/>
      </w:pPr>
      <w:r>
        <w:t xml:space="preserve">We follow the similar preprocessing steps </w:t>
      </w:r>
      <w:r w:rsidR="008D62AC">
        <w:t>as mentioned in the paper</w:t>
      </w:r>
      <w:r w:rsidR="003A48C7">
        <w:t xml:space="preserve"> and present the obtained accuracies</w:t>
      </w:r>
      <w:r w:rsidR="008D62AC">
        <w:t>.</w:t>
      </w:r>
    </w:p>
    <w:p w14:paraId="3DA2F031" w14:textId="77777777" w:rsidR="00563CEB" w:rsidRDefault="00563CEB" w:rsidP="00002E10"/>
    <w:p w14:paraId="324CB1D4" w14:textId="08509CC9" w:rsidR="00563CEB" w:rsidRDefault="00563CEB" w:rsidP="00563CEB">
      <w:pPr>
        <w:pStyle w:val="ListParagraph"/>
        <w:numPr>
          <w:ilvl w:val="0"/>
          <w:numId w:val="8"/>
        </w:numPr>
      </w:pPr>
      <w:r>
        <w:t>Binary Classification</w:t>
      </w:r>
    </w:p>
    <w:p w14:paraId="395D9BC6" w14:textId="77777777" w:rsidR="00503799" w:rsidRDefault="00503799" w:rsidP="00002E10"/>
    <w:tbl>
      <w:tblPr>
        <w:tblStyle w:val="PlainTable1"/>
        <w:tblW w:w="0" w:type="auto"/>
        <w:tblLook w:val="04A0" w:firstRow="1" w:lastRow="0" w:firstColumn="1" w:lastColumn="0" w:noHBand="0" w:noVBand="1"/>
      </w:tblPr>
      <w:tblGrid>
        <w:gridCol w:w="3500"/>
        <w:gridCol w:w="3501"/>
        <w:gridCol w:w="3501"/>
      </w:tblGrid>
      <w:tr w:rsidR="003A48C7" w14:paraId="738D8B2A" w14:textId="77777777" w:rsidTr="0023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41CEB46F" w14:textId="2AF1903A" w:rsidR="003A48C7" w:rsidRPr="007773DA" w:rsidRDefault="003A48C7" w:rsidP="00B036C6">
            <w:r w:rsidRPr="007773DA">
              <w:t>Model</w:t>
            </w:r>
          </w:p>
        </w:tc>
        <w:tc>
          <w:tcPr>
            <w:tcW w:w="3501" w:type="dxa"/>
          </w:tcPr>
          <w:p w14:paraId="31ECE8DB" w14:textId="63495629" w:rsidR="003A48C7" w:rsidRPr="007773DA" w:rsidRDefault="00563CEB" w:rsidP="00B036C6">
            <w:pPr>
              <w:cnfStyle w:val="100000000000" w:firstRow="1" w:lastRow="0" w:firstColumn="0" w:lastColumn="0" w:oddVBand="0" w:evenVBand="0" w:oddHBand="0" w:evenHBand="0" w:firstRowFirstColumn="0" w:firstRowLastColumn="0" w:lastRowFirstColumn="0" w:lastRowLastColumn="0"/>
            </w:pPr>
            <w:r w:rsidRPr="007773DA">
              <w:t>Presented Accuracy</w:t>
            </w:r>
          </w:p>
        </w:tc>
        <w:tc>
          <w:tcPr>
            <w:tcW w:w="3501" w:type="dxa"/>
          </w:tcPr>
          <w:p w14:paraId="68ADEDED" w14:textId="2B4A2BDC" w:rsidR="003A48C7" w:rsidRPr="007773DA" w:rsidRDefault="00563CEB" w:rsidP="00B036C6">
            <w:pPr>
              <w:cnfStyle w:val="100000000000" w:firstRow="1" w:lastRow="0" w:firstColumn="0" w:lastColumn="0" w:oddVBand="0" w:evenVBand="0" w:oddHBand="0" w:evenHBand="0" w:firstRowFirstColumn="0" w:firstRowLastColumn="0" w:lastRowFirstColumn="0" w:lastRowLastColumn="0"/>
            </w:pPr>
            <w:r w:rsidRPr="007773DA">
              <w:t>Obtained Accuracy</w:t>
            </w:r>
          </w:p>
        </w:tc>
      </w:tr>
      <w:tr w:rsidR="003A48C7" w14:paraId="35501E44" w14:textId="77777777" w:rsidTr="0023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1820C3F2" w14:textId="412C91D1" w:rsidR="003A48C7" w:rsidRDefault="00563CEB" w:rsidP="00B036C6">
            <w:r>
              <w:t>AE</w:t>
            </w:r>
          </w:p>
        </w:tc>
        <w:tc>
          <w:tcPr>
            <w:tcW w:w="3501" w:type="dxa"/>
          </w:tcPr>
          <w:p w14:paraId="3C09CDCA" w14:textId="5CF6AC1B" w:rsidR="003A48C7" w:rsidRDefault="00AE0042" w:rsidP="00B036C6">
            <w:pPr>
              <w:cnfStyle w:val="000000100000" w:firstRow="0" w:lastRow="0" w:firstColumn="0" w:lastColumn="0" w:oddVBand="0" w:evenVBand="0" w:oddHBand="1" w:evenHBand="0" w:firstRowFirstColumn="0" w:firstRowLastColumn="0" w:lastRowFirstColumn="0" w:lastRowLastColumn="0"/>
            </w:pPr>
            <w:r>
              <w:t>84.21%</w:t>
            </w:r>
          </w:p>
        </w:tc>
        <w:tc>
          <w:tcPr>
            <w:tcW w:w="3501" w:type="dxa"/>
          </w:tcPr>
          <w:p w14:paraId="5F28A508" w14:textId="7B9A159D" w:rsidR="003A48C7" w:rsidRDefault="00706E27" w:rsidP="00B036C6">
            <w:pPr>
              <w:cnfStyle w:val="000000100000" w:firstRow="0" w:lastRow="0" w:firstColumn="0" w:lastColumn="0" w:oddVBand="0" w:evenVBand="0" w:oddHBand="1" w:evenHBand="0" w:firstRowFirstColumn="0" w:firstRowLastColumn="0" w:lastRowFirstColumn="0" w:lastRowLastColumn="0"/>
            </w:pPr>
            <w:r>
              <w:t>79.78%</w:t>
            </w:r>
          </w:p>
        </w:tc>
      </w:tr>
      <w:tr w:rsidR="002D0F87" w14:paraId="39C2321B" w14:textId="77777777" w:rsidTr="0023040B">
        <w:tc>
          <w:tcPr>
            <w:cnfStyle w:val="001000000000" w:firstRow="0" w:lastRow="0" w:firstColumn="1" w:lastColumn="0" w:oddVBand="0" w:evenVBand="0" w:oddHBand="0" w:evenHBand="0" w:firstRowFirstColumn="0" w:firstRowLastColumn="0" w:lastRowFirstColumn="0" w:lastRowLastColumn="0"/>
            <w:tcW w:w="3500" w:type="dxa"/>
          </w:tcPr>
          <w:p w14:paraId="75AD9173" w14:textId="153B63A9" w:rsidR="002D0F87" w:rsidRDefault="00592A75" w:rsidP="00B036C6">
            <w:r>
              <w:t>LSTM</w:t>
            </w:r>
          </w:p>
        </w:tc>
        <w:tc>
          <w:tcPr>
            <w:tcW w:w="3501" w:type="dxa"/>
          </w:tcPr>
          <w:p w14:paraId="1EB1F053" w14:textId="62CD2981" w:rsidR="002D0F87" w:rsidRDefault="00F926F4" w:rsidP="00B036C6">
            <w:pPr>
              <w:cnfStyle w:val="000000000000" w:firstRow="0" w:lastRow="0" w:firstColumn="0" w:lastColumn="0" w:oddVBand="0" w:evenVBand="0" w:oddHBand="0" w:evenHBand="0" w:firstRowFirstColumn="0" w:firstRowLastColumn="0" w:lastRowFirstColumn="0" w:lastRowLastColumn="0"/>
            </w:pPr>
            <w:r>
              <w:t>82.</w:t>
            </w:r>
            <w:r w:rsidR="00190ABE">
              <w:t>04%</w:t>
            </w:r>
          </w:p>
        </w:tc>
        <w:tc>
          <w:tcPr>
            <w:tcW w:w="3501" w:type="dxa"/>
          </w:tcPr>
          <w:p w14:paraId="2B5D6A42" w14:textId="3A4B0FAD" w:rsidR="002D0F87" w:rsidRDefault="00950497" w:rsidP="00B036C6">
            <w:pPr>
              <w:cnfStyle w:val="000000000000" w:firstRow="0" w:lastRow="0" w:firstColumn="0" w:lastColumn="0" w:oddVBand="0" w:evenVBand="0" w:oddHBand="0" w:evenHBand="0" w:firstRowFirstColumn="0" w:firstRowLastColumn="0" w:lastRowFirstColumn="0" w:lastRowLastColumn="0"/>
            </w:pPr>
            <w:r>
              <w:t>78.21%</w:t>
            </w:r>
          </w:p>
        </w:tc>
      </w:tr>
      <w:tr w:rsidR="00882D3D" w14:paraId="2D4C4B6D" w14:textId="77777777" w:rsidTr="0023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41EED13B" w14:textId="7E39BDB4" w:rsidR="00882D3D" w:rsidRDefault="00950497" w:rsidP="00B036C6">
            <w:r>
              <w:t>MLP</w:t>
            </w:r>
          </w:p>
        </w:tc>
        <w:tc>
          <w:tcPr>
            <w:tcW w:w="3501" w:type="dxa"/>
          </w:tcPr>
          <w:p w14:paraId="01DDADA3" w14:textId="2BEB278B" w:rsidR="00882D3D" w:rsidRDefault="00EF1B53" w:rsidP="00B036C6">
            <w:pPr>
              <w:cnfStyle w:val="000000100000" w:firstRow="0" w:lastRow="0" w:firstColumn="0" w:lastColumn="0" w:oddVBand="0" w:evenVBand="0" w:oddHBand="1" w:evenHBand="0" w:firstRowFirstColumn="0" w:firstRowLastColumn="0" w:lastRowFirstColumn="0" w:lastRowLastColumn="0"/>
            </w:pPr>
            <w:r>
              <w:t>81.65%</w:t>
            </w:r>
          </w:p>
        </w:tc>
        <w:tc>
          <w:tcPr>
            <w:tcW w:w="3501" w:type="dxa"/>
          </w:tcPr>
          <w:p w14:paraId="305AFA97" w14:textId="429C19B6" w:rsidR="00882D3D" w:rsidRDefault="007419AE" w:rsidP="00B036C6">
            <w:pPr>
              <w:cnfStyle w:val="000000100000" w:firstRow="0" w:lastRow="0" w:firstColumn="0" w:lastColumn="0" w:oddVBand="0" w:evenVBand="0" w:oddHBand="1" w:evenHBand="0" w:firstRowFirstColumn="0" w:firstRowLastColumn="0" w:lastRowFirstColumn="0" w:lastRowLastColumn="0"/>
            </w:pPr>
            <w:r>
              <w:t>79.13%</w:t>
            </w:r>
          </w:p>
        </w:tc>
      </w:tr>
      <w:tr w:rsidR="00882D3D" w14:paraId="15B559BC" w14:textId="77777777" w:rsidTr="0023040B">
        <w:tc>
          <w:tcPr>
            <w:cnfStyle w:val="001000000000" w:firstRow="0" w:lastRow="0" w:firstColumn="1" w:lastColumn="0" w:oddVBand="0" w:evenVBand="0" w:oddHBand="0" w:evenHBand="0" w:firstRowFirstColumn="0" w:firstRowLastColumn="0" w:lastRowFirstColumn="0" w:lastRowLastColumn="0"/>
            <w:tcW w:w="3500" w:type="dxa"/>
          </w:tcPr>
          <w:p w14:paraId="71906AFE" w14:textId="581B3C92" w:rsidR="00882D3D" w:rsidRDefault="007419AE" w:rsidP="00B036C6">
            <w:r>
              <w:t>LSVM</w:t>
            </w:r>
          </w:p>
        </w:tc>
        <w:tc>
          <w:tcPr>
            <w:tcW w:w="3501" w:type="dxa"/>
          </w:tcPr>
          <w:p w14:paraId="4C6582AA" w14:textId="6F03915D" w:rsidR="00882D3D" w:rsidRDefault="00407CA7" w:rsidP="00B036C6">
            <w:pPr>
              <w:cnfStyle w:val="000000000000" w:firstRow="0" w:lastRow="0" w:firstColumn="0" w:lastColumn="0" w:oddVBand="0" w:evenVBand="0" w:oddHBand="0" w:evenHBand="0" w:firstRowFirstColumn="0" w:firstRowLastColumn="0" w:lastRowFirstColumn="0" w:lastRowLastColumn="0"/>
            </w:pPr>
            <w:r>
              <w:t>80.</w:t>
            </w:r>
            <w:r w:rsidR="0005165B">
              <w:t>8%</w:t>
            </w:r>
          </w:p>
        </w:tc>
        <w:tc>
          <w:tcPr>
            <w:tcW w:w="3501" w:type="dxa"/>
          </w:tcPr>
          <w:p w14:paraId="6D529F47" w14:textId="75BB46B4" w:rsidR="00882D3D" w:rsidRDefault="0005165B" w:rsidP="00B036C6">
            <w:pPr>
              <w:cnfStyle w:val="000000000000" w:firstRow="0" w:lastRow="0" w:firstColumn="0" w:lastColumn="0" w:oddVBand="0" w:evenVBand="0" w:oddHBand="0" w:evenHBand="0" w:firstRowFirstColumn="0" w:firstRowLastColumn="0" w:lastRowFirstColumn="0" w:lastRowLastColumn="0"/>
            </w:pPr>
            <w:r>
              <w:t>78.</w:t>
            </w:r>
            <w:r w:rsidR="00100B95">
              <w:t>74</w:t>
            </w:r>
            <w:r w:rsidR="0066066B">
              <w:t>%</w:t>
            </w:r>
          </w:p>
        </w:tc>
      </w:tr>
      <w:tr w:rsidR="00250EA1" w14:paraId="20AC9ACD" w14:textId="77777777" w:rsidTr="0023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1198EA2C" w14:textId="10BF5B3A" w:rsidR="00250EA1" w:rsidRDefault="007419AE" w:rsidP="00B036C6">
            <w:r>
              <w:t>QSVM</w:t>
            </w:r>
          </w:p>
        </w:tc>
        <w:tc>
          <w:tcPr>
            <w:tcW w:w="3501" w:type="dxa"/>
          </w:tcPr>
          <w:p w14:paraId="325C466B" w14:textId="7692B875" w:rsidR="00250EA1" w:rsidRDefault="0066066B" w:rsidP="00B036C6">
            <w:pPr>
              <w:cnfStyle w:val="000000100000" w:firstRow="0" w:lastRow="0" w:firstColumn="0" w:lastColumn="0" w:oddVBand="0" w:evenVBand="0" w:oddHBand="1" w:evenHBand="0" w:firstRowFirstColumn="0" w:firstRowLastColumn="0" w:lastRowFirstColumn="0" w:lastRowLastColumn="0"/>
            </w:pPr>
            <w:r>
              <w:t>83.15%</w:t>
            </w:r>
          </w:p>
        </w:tc>
        <w:tc>
          <w:tcPr>
            <w:tcW w:w="3501" w:type="dxa"/>
          </w:tcPr>
          <w:p w14:paraId="190645B3" w14:textId="1F083C9D" w:rsidR="00250EA1" w:rsidRDefault="00247D98" w:rsidP="00B036C6">
            <w:pPr>
              <w:cnfStyle w:val="000000100000" w:firstRow="0" w:lastRow="0" w:firstColumn="0" w:lastColumn="0" w:oddVBand="0" w:evenVBand="0" w:oddHBand="1" w:evenHBand="0" w:firstRowFirstColumn="0" w:firstRowLastColumn="0" w:lastRowFirstColumn="0" w:lastRowLastColumn="0"/>
            </w:pPr>
            <w:r>
              <w:t>79.4%</w:t>
            </w:r>
          </w:p>
        </w:tc>
      </w:tr>
    </w:tbl>
    <w:p w14:paraId="109985A9" w14:textId="77777777" w:rsidR="00503799" w:rsidRDefault="00503799" w:rsidP="00002E10"/>
    <w:p w14:paraId="23831201" w14:textId="2383F717" w:rsidR="00C02C1E" w:rsidRDefault="0023040B" w:rsidP="0023040B">
      <w:pPr>
        <w:pStyle w:val="ListParagraph"/>
        <w:numPr>
          <w:ilvl w:val="0"/>
          <w:numId w:val="8"/>
        </w:numPr>
      </w:pPr>
      <w:r>
        <w:t>Multi Class Classification</w:t>
      </w:r>
    </w:p>
    <w:p w14:paraId="70070B76" w14:textId="77777777" w:rsidR="0023040B" w:rsidRDefault="0023040B" w:rsidP="0023040B"/>
    <w:tbl>
      <w:tblPr>
        <w:tblStyle w:val="PlainTable1"/>
        <w:tblW w:w="0" w:type="auto"/>
        <w:tblLook w:val="04A0" w:firstRow="1" w:lastRow="0" w:firstColumn="1" w:lastColumn="0" w:noHBand="0" w:noVBand="1"/>
      </w:tblPr>
      <w:tblGrid>
        <w:gridCol w:w="3500"/>
        <w:gridCol w:w="3501"/>
        <w:gridCol w:w="3501"/>
      </w:tblGrid>
      <w:tr w:rsidR="0023040B" w:rsidRPr="00FF7244" w14:paraId="681D34D7" w14:textId="77777777" w:rsidTr="00230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7A7707B1" w14:textId="77777777" w:rsidR="0023040B" w:rsidRPr="007773DA" w:rsidRDefault="0023040B" w:rsidP="0023040B">
            <w:r w:rsidRPr="007773DA">
              <w:t>Model</w:t>
            </w:r>
          </w:p>
        </w:tc>
        <w:tc>
          <w:tcPr>
            <w:tcW w:w="3501" w:type="dxa"/>
          </w:tcPr>
          <w:p w14:paraId="436F0E35" w14:textId="77777777" w:rsidR="0023040B" w:rsidRPr="007773DA" w:rsidRDefault="0023040B" w:rsidP="0023040B">
            <w:pPr>
              <w:cnfStyle w:val="100000000000" w:firstRow="1" w:lastRow="0" w:firstColumn="0" w:lastColumn="0" w:oddVBand="0" w:evenVBand="0" w:oddHBand="0" w:evenHBand="0" w:firstRowFirstColumn="0" w:firstRowLastColumn="0" w:lastRowFirstColumn="0" w:lastRowLastColumn="0"/>
            </w:pPr>
            <w:r w:rsidRPr="007773DA">
              <w:t>Presented Accuracy</w:t>
            </w:r>
          </w:p>
        </w:tc>
        <w:tc>
          <w:tcPr>
            <w:tcW w:w="3501" w:type="dxa"/>
          </w:tcPr>
          <w:p w14:paraId="1680D94E" w14:textId="77777777" w:rsidR="0023040B" w:rsidRPr="007773DA" w:rsidRDefault="0023040B" w:rsidP="0023040B">
            <w:pPr>
              <w:cnfStyle w:val="100000000000" w:firstRow="1" w:lastRow="0" w:firstColumn="0" w:lastColumn="0" w:oddVBand="0" w:evenVBand="0" w:oddHBand="0" w:evenHBand="0" w:firstRowFirstColumn="0" w:firstRowLastColumn="0" w:lastRowFirstColumn="0" w:lastRowLastColumn="0"/>
            </w:pPr>
            <w:r w:rsidRPr="007773DA">
              <w:t>Obtained Accuracy</w:t>
            </w:r>
          </w:p>
        </w:tc>
      </w:tr>
      <w:tr w:rsidR="0023040B" w14:paraId="04BEC9F5" w14:textId="77777777" w:rsidTr="0023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4380FC17" w14:textId="77777777" w:rsidR="0023040B" w:rsidRDefault="0023040B" w:rsidP="0023040B">
            <w:r>
              <w:t>AE</w:t>
            </w:r>
          </w:p>
        </w:tc>
        <w:tc>
          <w:tcPr>
            <w:tcW w:w="3501" w:type="dxa"/>
          </w:tcPr>
          <w:p w14:paraId="4653CBFB" w14:textId="0203FB39" w:rsidR="0023040B" w:rsidRDefault="002D4BB8" w:rsidP="0023040B">
            <w:pPr>
              <w:cnfStyle w:val="000000100000" w:firstRow="0" w:lastRow="0" w:firstColumn="0" w:lastColumn="0" w:oddVBand="0" w:evenVBand="0" w:oddHBand="1" w:evenHBand="0" w:firstRowFirstColumn="0" w:firstRowLastColumn="0" w:lastRowFirstColumn="0" w:lastRowLastColumn="0"/>
            </w:pPr>
            <w:r>
              <w:t>87%</w:t>
            </w:r>
          </w:p>
        </w:tc>
        <w:tc>
          <w:tcPr>
            <w:tcW w:w="3501" w:type="dxa"/>
          </w:tcPr>
          <w:p w14:paraId="17C53CEB" w14:textId="3CAA15AE" w:rsidR="0023040B" w:rsidRDefault="004554FD" w:rsidP="0023040B">
            <w:pPr>
              <w:cnfStyle w:val="000000100000" w:firstRow="0" w:lastRow="0" w:firstColumn="0" w:lastColumn="0" w:oddVBand="0" w:evenVBand="0" w:oddHBand="1" w:evenHBand="0" w:firstRowFirstColumn="0" w:firstRowLastColumn="0" w:lastRowFirstColumn="0" w:lastRowLastColumn="0"/>
            </w:pPr>
            <w:r>
              <w:t>72.24%</w:t>
            </w:r>
          </w:p>
        </w:tc>
      </w:tr>
      <w:tr w:rsidR="0023040B" w14:paraId="756F6BF3" w14:textId="77777777" w:rsidTr="0023040B">
        <w:tc>
          <w:tcPr>
            <w:cnfStyle w:val="001000000000" w:firstRow="0" w:lastRow="0" w:firstColumn="1" w:lastColumn="0" w:oddVBand="0" w:evenVBand="0" w:oddHBand="0" w:evenHBand="0" w:firstRowFirstColumn="0" w:firstRowLastColumn="0" w:lastRowFirstColumn="0" w:lastRowLastColumn="0"/>
            <w:tcW w:w="3500" w:type="dxa"/>
          </w:tcPr>
          <w:p w14:paraId="26567387" w14:textId="77777777" w:rsidR="0023040B" w:rsidRDefault="0023040B" w:rsidP="0023040B">
            <w:r>
              <w:t>LSTM</w:t>
            </w:r>
          </w:p>
        </w:tc>
        <w:tc>
          <w:tcPr>
            <w:tcW w:w="3501" w:type="dxa"/>
          </w:tcPr>
          <w:p w14:paraId="5D9ACC5F" w14:textId="3684736C" w:rsidR="0023040B" w:rsidRDefault="0023040B" w:rsidP="0023040B">
            <w:pPr>
              <w:cnfStyle w:val="000000000000" w:firstRow="0" w:lastRow="0" w:firstColumn="0" w:lastColumn="0" w:oddVBand="0" w:evenVBand="0" w:oddHBand="0" w:evenHBand="0" w:firstRowFirstColumn="0" w:firstRowLastColumn="0" w:lastRowFirstColumn="0" w:lastRowLastColumn="0"/>
            </w:pPr>
            <w:r>
              <w:t>8</w:t>
            </w:r>
            <w:r w:rsidR="009A45B2">
              <w:t>0.67%</w:t>
            </w:r>
          </w:p>
        </w:tc>
        <w:tc>
          <w:tcPr>
            <w:tcW w:w="3501" w:type="dxa"/>
          </w:tcPr>
          <w:p w14:paraId="169F398C" w14:textId="1B22C79B" w:rsidR="0023040B" w:rsidRDefault="0023040B" w:rsidP="0023040B">
            <w:pPr>
              <w:cnfStyle w:val="000000000000" w:firstRow="0" w:lastRow="0" w:firstColumn="0" w:lastColumn="0" w:oddVBand="0" w:evenVBand="0" w:oddHBand="0" w:evenHBand="0" w:firstRowFirstColumn="0" w:firstRowLastColumn="0" w:lastRowFirstColumn="0" w:lastRowLastColumn="0"/>
            </w:pPr>
            <w:r>
              <w:t>7</w:t>
            </w:r>
            <w:r w:rsidR="00387F39">
              <w:t>3.56</w:t>
            </w:r>
            <w:r>
              <w:t>%</w:t>
            </w:r>
          </w:p>
        </w:tc>
      </w:tr>
      <w:tr w:rsidR="0023040B" w14:paraId="5F832B3B" w14:textId="77777777" w:rsidTr="0023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4E8D3D0A" w14:textId="77777777" w:rsidR="0023040B" w:rsidRDefault="0023040B" w:rsidP="0023040B">
            <w:r>
              <w:t>MLP</w:t>
            </w:r>
          </w:p>
        </w:tc>
        <w:tc>
          <w:tcPr>
            <w:tcW w:w="3501" w:type="dxa"/>
          </w:tcPr>
          <w:p w14:paraId="1B6B9AE7" w14:textId="54E676A0" w:rsidR="0023040B" w:rsidRDefault="0023040B" w:rsidP="0023040B">
            <w:pPr>
              <w:cnfStyle w:val="000000100000" w:firstRow="0" w:lastRow="0" w:firstColumn="0" w:lastColumn="0" w:oddVBand="0" w:evenVBand="0" w:oddHBand="1" w:evenHBand="0" w:firstRowFirstColumn="0" w:firstRowLastColumn="0" w:lastRowFirstColumn="0" w:lastRowLastColumn="0"/>
            </w:pPr>
            <w:r>
              <w:t>81.</w:t>
            </w:r>
            <w:r w:rsidR="009A45B2">
              <w:t>43</w:t>
            </w:r>
            <w:r>
              <w:t>%</w:t>
            </w:r>
          </w:p>
        </w:tc>
        <w:tc>
          <w:tcPr>
            <w:tcW w:w="3501" w:type="dxa"/>
          </w:tcPr>
          <w:p w14:paraId="0A224379" w14:textId="18341C51" w:rsidR="0023040B" w:rsidRDefault="00381C9C" w:rsidP="0023040B">
            <w:pPr>
              <w:cnfStyle w:val="000000100000" w:firstRow="0" w:lastRow="0" w:firstColumn="0" w:lastColumn="0" w:oddVBand="0" w:evenVBand="0" w:oddHBand="1" w:evenHBand="0" w:firstRowFirstColumn="0" w:firstRowLastColumn="0" w:lastRowFirstColumn="0" w:lastRowLastColumn="0"/>
            </w:pPr>
            <w:r>
              <w:t>8</w:t>
            </w:r>
            <w:r w:rsidR="00623654">
              <w:t>0.77</w:t>
            </w:r>
            <w:r w:rsidR="0023040B">
              <w:t>%</w:t>
            </w:r>
          </w:p>
        </w:tc>
      </w:tr>
      <w:tr w:rsidR="0023040B" w14:paraId="249EC86B" w14:textId="77777777" w:rsidTr="0023040B">
        <w:tc>
          <w:tcPr>
            <w:cnfStyle w:val="001000000000" w:firstRow="0" w:lastRow="0" w:firstColumn="1" w:lastColumn="0" w:oddVBand="0" w:evenVBand="0" w:oddHBand="0" w:evenHBand="0" w:firstRowFirstColumn="0" w:firstRowLastColumn="0" w:lastRowFirstColumn="0" w:lastRowLastColumn="0"/>
            <w:tcW w:w="3500" w:type="dxa"/>
          </w:tcPr>
          <w:p w14:paraId="461E7211" w14:textId="77777777" w:rsidR="0023040B" w:rsidRDefault="0023040B" w:rsidP="0023040B">
            <w:r>
              <w:t>LSVM</w:t>
            </w:r>
          </w:p>
        </w:tc>
        <w:tc>
          <w:tcPr>
            <w:tcW w:w="3501" w:type="dxa"/>
          </w:tcPr>
          <w:p w14:paraId="190AC4C7" w14:textId="1C0C5A09" w:rsidR="0023040B" w:rsidRDefault="0023040B" w:rsidP="0023040B">
            <w:pPr>
              <w:cnfStyle w:val="000000000000" w:firstRow="0" w:lastRow="0" w:firstColumn="0" w:lastColumn="0" w:oddVBand="0" w:evenVBand="0" w:oddHBand="0" w:evenHBand="0" w:firstRowFirstColumn="0" w:firstRowLastColumn="0" w:lastRowFirstColumn="0" w:lastRowLastColumn="0"/>
            </w:pPr>
            <w:r>
              <w:t>8</w:t>
            </w:r>
            <w:r w:rsidR="009A45B2">
              <w:t>1.4</w:t>
            </w:r>
            <w:r>
              <w:t>%</w:t>
            </w:r>
          </w:p>
        </w:tc>
        <w:tc>
          <w:tcPr>
            <w:tcW w:w="3501" w:type="dxa"/>
          </w:tcPr>
          <w:p w14:paraId="4D2BCE86" w14:textId="73DA45EC" w:rsidR="0023040B" w:rsidRDefault="0023040B" w:rsidP="0023040B">
            <w:pPr>
              <w:cnfStyle w:val="000000000000" w:firstRow="0" w:lastRow="0" w:firstColumn="0" w:lastColumn="0" w:oddVBand="0" w:evenVBand="0" w:oddHBand="0" w:evenHBand="0" w:firstRowFirstColumn="0" w:firstRowLastColumn="0" w:lastRowFirstColumn="0" w:lastRowLastColumn="0"/>
            </w:pPr>
            <w:r>
              <w:t>7</w:t>
            </w:r>
            <w:r w:rsidR="00DE3E4D">
              <w:t>7.34</w:t>
            </w:r>
            <w:r>
              <w:t>%</w:t>
            </w:r>
          </w:p>
        </w:tc>
      </w:tr>
      <w:tr w:rsidR="0023040B" w14:paraId="0AD2E16B" w14:textId="77777777" w:rsidTr="0023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7A7B6D43" w14:textId="77777777" w:rsidR="0023040B" w:rsidRDefault="0023040B" w:rsidP="0023040B">
            <w:r>
              <w:t>QSVM</w:t>
            </w:r>
          </w:p>
        </w:tc>
        <w:tc>
          <w:tcPr>
            <w:tcW w:w="3501" w:type="dxa"/>
          </w:tcPr>
          <w:p w14:paraId="6C1B8C9D" w14:textId="00B37167" w:rsidR="0023040B" w:rsidRDefault="0023040B" w:rsidP="0023040B">
            <w:pPr>
              <w:cnfStyle w:val="000000100000" w:firstRow="0" w:lastRow="0" w:firstColumn="0" w:lastColumn="0" w:oddVBand="0" w:evenVBand="0" w:oddHBand="1" w:evenHBand="0" w:firstRowFirstColumn="0" w:firstRowLastColumn="0" w:lastRowFirstColumn="0" w:lastRowLastColumn="0"/>
            </w:pPr>
            <w:r>
              <w:t>83.</w:t>
            </w:r>
            <w:r w:rsidR="009A45B2">
              <w:t>65</w:t>
            </w:r>
            <w:r>
              <w:t>%</w:t>
            </w:r>
          </w:p>
        </w:tc>
        <w:tc>
          <w:tcPr>
            <w:tcW w:w="3501" w:type="dxa"/>
          </w:tcPr>
          <w:p w14:paraId="77EE44D0" w14:textId="0FEDD2A7" w:rsidR="0023040B" w:rsidRDefault="006B6AA6" w:rsidP="0023040B">
            <w:pPr>
              <w:cnfStyle w:val="000000100000" w:firstRow="0" w:lastRow="0" w:firstColumn="0" w:lastColumn="0" w:oddVBand="0" w:evenVBand="0" w:oddHBand="1" w:evenHBand="0" w:firstRowFirstColumn="0" w:firstRowLastColumn="0" w:lastRowFirstColumn="0" w:lastRowLastColumn="0"/>
            </w:pPr>
            <w:r>
              <w:t>60.69</w:t>
            </w:r>
            <w:r w:rsidR="0023040B">
              <w:t>%</w:t>
            </w:r>
          </w:p>
        </w:tc>
      </w:tr>
    </w:tbl>
    <w:p w14:paraId="36551E45" w14:textId="77777777" w:rsidR="0023040B" w:rsidRDefault="0023040B" w:rsidP="0023040B"/>
    <w:p w14:paraId="4E08F989" w14:textId="77777777" w:rsidR="0023040B" w:rsidRDefault="0023040B" w:rsidP="0023040B"/>
    <w:p w14:paraId="6F62D12F" w14:textId="1A8EA949" w:rsidR="00C02C1E" w:rsidRPr="004B5521" w:rsidRDefault="00A17DFA" w:rsidP="004B5521">
      <w:pPr>
        <w:pStyle w:val="ListParagraph"/>
        <w:numPr>
          <w:ilvl w:val="0"/>
          <w:numId w:val="7"/>
        </w:numPr>
        <w:ind w:left="360"/>
        <w:rPr>
          <w:b/>
        </w:rPr>
      </w:pPr>
      <w:r>
        <w:rPr>
          <w:b/>
          <w:bCs/>
        </w:rPr>
        <w:t xml:space="preserve">Exploring the </w:t>
      </w:r>
      <w:r w:rsidR="0033101F">
        <w:rPr>
          <w:b/>
          <w:bCs/>
        </w:rPr>
        <w:t>Blackbox</w:t>
      </w:r>
    </w:p>
    <w:p w14:paraId="58FB4652" w14:textId="77777777" w:rsidR="00910FC6" w:rsidRDefault="00910FC6" w:rsidP="00910FC6"/>
    <w:p w14:paraId="3A84E431" w14:textId="1350451E" w:rsidR="007E45BC" w:rsidRPr="007E45BC" w:rsidRDefault="00AA5026" w:rsidP="00F8477F">
      <w:pPr>
        <w:jc w:val="both"/>
      </w:pPr>
      <w:r>
        <w:t>The pape</w:t>
      </w:r>
      <w:r w:rsidR="00E27DB2">
        <w:t>r</w:t>
      </w:r>
      <w:r w:rsidR="00707C39">
        <w:t xml:space="preserve"> presents the results in terms of accuracy and other statistical numbers, but it </w:t>
      </w:r>
      <w:r w:rsidR="000A408D">
        <w:t>fails to provide</w:t>
      </w:r>
      <w:r w:rsidR="0076662A">
        <w:t xml:space="preserve"> </w:t>
      </w:r>
      <w:r w:rsidR="0028158C">
        <w:t xml:space="preserve">insights into </w:t>
      </w:r>
      <w:r w:rsidR="005B360A">
        <w:t xml:space="preserve">the network features that are most important </w:t>
      </w:r>
      <w:r w:rsidR="009D707D">
        <w:t>to classify</w:t>
      </w:r>
      <w:r w:rsidR="00357BBF">
        <w:t xml:space="preserve"> the network data.</w:t>
      </w:r>
    </w:p>
    <w:p w14:paraId="3ADC7820" w14:textId="79349443" w:rsidR="0033101F" w:rsidRPr="00DF67C9" w:rsidRDefault="00DF67C9" w:rsidP="00F8477F">
      <w:pPr>
        <w:jc w:val="both"/>
      </w:pPr>
      <w:r>
        <w:t xml:space="preserve">Main objective of our project was to </w:t>
      </w:r>
      <w:r w:rsidR="00AC3E77">
        <w:t>identify and learn the important network features</w:t>
      </w:r>
      <w:r w:rsidR="002A0109">
        <w:t xml:space="preserve">, so our efforts </w:t>
      </w:r>
      <w:r w:rsidR="00013DE8">
        <w:t>were</w:t>
      </w:r>
      <w:r w:rsidR="002A0109">
        <w:t xml:space="preserve"> </w:t>
      </w:r>
      <w:r w:rsidR="00013DE8">
        <w:t>concentrated on</w:t>
      </w:r>
      <w:r w:rsidR="002A0109">
        <w:t xml:space="preserve"> </w:t>
      </w:r>
      <w:r w:rsidR="0080663B">
        <w:t xml:space="preserve">diving </w:t>
      </w:r>
      <w:r w:rsidR="00013DE8">
        <w:t xml:space="preserve">into the Blackbox and </w:t>
      </w:r>
      <w:r w:rsidR="0058139A">
        <w:t>gaining</w:t>
      </w:r>
      <w:r w:rsidR="00B81BEA">
        <w:t xml:space="preserve"> </w:t>
      </w:r>
      <w:r w:rsidR="00072568">
        <w:t xml:space="preserve">insights </w:t>
      </w:r>
      <w:r w:rsidR="003C6C71">
        <w:t>on</w:t>
      </w:r>
      <w:r w:rsidR="00072568">
        <w:t xml:space="preserve"> </w:t>
      </w:r>
      <w:r w:rsidR="00B81BEA">
        <w:t>network features which</w:t>
      </w:r>
      <w:r w:rsidR="00B837E0">
        <w:t xml:space="preserve"> help the </w:t>
      </w:r>
      <w:r w:rsidR="00E83A35">
        <w:t>Machine Learning</w:t>
      </w:r>
      <w:r w:rsidR="00B837E0">
        <w:t xml:space="preserve"> model</w:t>
      </w:r>
      <w:r w:rsidR="00E83A35">
        <w:t>s</w:t>
      </w:r>
      <w:r w:rsidR="00C45EE1">
        <w:t xml:space="preserve"> internally to classify the </w:t>
      </w:r>
      <w:r w:rsidR="00CE2BA2">
        <w:t>packets into different classes.</w:t>
      </w:r>
    </w:p>
    <w:p w14:paraId="266B8B4A" w14:textId="77777777" w:rsidR="003113C7" w:rsidRDefault="003113C7" w:rsidP="00F8477F">
      <w:pPr>
        <w:jc w:val="both"/>
      </w:pPr>
    </w:p>
    <w:p w14:paraId="451CA2CB" w14:textId="3FFDAB0B" w:rsidR="003113C7" w:rsidRPr="00DF67C9" w:rsidRDefault="003113C7" w:rsidP="00910FC6">
      <w:r>
        <w:t xml:space="preserve">We built 2 new classifiers, DecisionTree and RandomForest. </w:t>
      </w:r>
      <w:r w:rsidR="00564A9B">
        <w:t xml:space="preserve">As explained in the modelling section, Decision Tree classifies </w:t>
      </w:r>
      <w:r w:rsidR="00F46333">
        <w:t xml:space="preserve">using a hierarchy of features in form of a tree. The </w:t>
      </w:r>
      <w:r w:rsidR="000D5C60">
        <w:t>features which are closest to the root are of the highest importance</w:t>
      </w:r>
      <w:r w:rsidR="001A4AC7">
        <w:t xml:space="preserve"> and </w:t>
      </w:r>
      <w:r w:rsidR="002C058C">
        <w:t>the most decisive</w:t>
      </w:r>
      <w:r w:rsidR="00B62CA7">
        <w:t>.</w:t>
      </w:r>
      <w:r w:rsidR="000450A4">
        <w:t xml:space="preserve"> RandomForest is an ensemble of DecisionTree</w:t>
      </w:r>
      <w:r w:rsidR="00440661">
        <w:t>s</w:t>
      </w:r>
      <w:r w:rsidR="000450A4">
        <w:t xml:space="preserve"> which constructs multiple </w:t>
      </w:r>
      <w:r w:rsidR="00440661">
        <w:t>D</w:t>
      </w:r>
      <w:r w:rsidR="000450A4">
        <w:t>ecision</w:t>
      </w:r>
      <w:r w:rsidR="00440661">
        <w:t>T</w:t>
      </w:r>
      <w:r w:rsidR="000450A4">
        <w:t>rees and pools together the results to classify the data.</w:t>
      </w:r>
      <w:r w:rsidR="00E27B60">
        <w:t xml:space="preserve"> This makes them the ideal models to train to </w:t>
      </w:r>
      <w:r w:rsidR="008B0D3E">
        <w:t>identif</w:t>
      </w:r>
      <w:r w:rsidR="00B31E01">
        <w:t xml:space="preserve">y </w:t>
      </w:r>
      <w:r w:rsidR="007F2A68">
        <w:t>network features.</w:t>
      </w:r>
      <w:r w:rsidR="004E0978">
        <w:t xml:space="preserve"> DecisionTree had an accuracy of 78% for multiclass classification and RandomForest was able to achieve 81%.</w:t>
      </w:r>
    </w:p>
    <w:p w14:paraId="1EBE5827" w14:textId="77777777" w:rsidR="000450A4" w:rsidRDefault="000450A4" w:rsidP="00910FC6"/>
    <w:p w14:paraId="6270DC79" w14:textId="4229A355" w:rsidR="00CF041E" w:rsidRPr="00CF041E" w:rsidRDefault="00C97F84" w:rsidP="00910FC6">
      <w:r>
        <w:t xml:space="preserve">DecisionTree and RandomForest can provide the </w:t>
      </w:r>
      <w:r w:rsidR="0044373B">
        <w:t xml:space="preserve">weights </w:t>
      </w:r>
      <w:r>
        <w:t xml:space="preserve">learned </w:t>
      </w:r>
      <w:r w:rsidR="00CF041E">
        <w:t xml:space="preserve">on each feature using the </w:t>
      </w:r>
      <w:r w:rsidR="00CF041E" w:rsidRPr="00CF041E">
        <w:rPr>
          <w:i/>
          <w:iCs/>
        </w:rPr>
        <w:t>feature_importances_</w:t>
      </w:r>
      <w:r w:rsidR="00CF041E">
        <w:rPr>
          <w:i/>
          <w:iCs/>
        </w:rPr>
        <w:t xml:space="preserve"> </w:t>
      </w:r>
      <w:r w:rsidR="00CF041E">
        <w:t xml:space="preserve">method. </w:t>
      </w:r>
      <w:r w:rsidR="00FD0A01">
        <w:t>The top 5 features are as shown below.</w:t>
      </w:r>
    </w:p>
    <w:p w14:paraId="07339CFC" w14:textId="77777777" w:rsidR="000450A4" w:rsidRPr="00DF67C9" w:rsidRDefault="000450A4" w:rsidP="00910FC6"/>
    <w:p w14:paraId="7EE5545F" w14:textId="289D2302" w:rsidR="00BD3E96" w:rsidRDefault="00BD3E96" w:rsidP="0068773D">
      <w:pPr>
        <w:pStyle w:val="ListParagraph"/>
        <w:numPr>
          <w:ilvl w:val="0"/>
          <w:numId w:val="8"/>
        </w:numPr>
        <w:spacing w:after="180"/>
      </w:pPr>
      <w:r>
        <w:t xml:space="preserve">DecisionTree </w:t>
      </w:r>
      <w:r w:rsidR="00A059B1">
        <w:t xml:space="preserve">                                                                                              RandomForest :</w:t>
      </w:r>
    </w:p>
    <w:tbl>
      <w:tblPr>
        <w:tblStyle w:val="PlainTable1"/>
        <w:tblW w:w="3774" w:type="dxa"/>
        <w:tblLook w:val="04A0" w:firstRow="1" w:lastRow="0" w:firstColumn="1" w:lastColumn="0" w:noHBand="0" w:noVBand="1"/>
      </w:tblPr>
      <w:tblGrid>
        <w:gridCol w:w="2156"/>
        <w:gridCol w:w="1618"/>
      </w:tblGrid>
      <w:tr w:rsidR="00662870" w:rsidRPr="00662870" w14:paraId="50CDBDE7" w14:textId="77777777" w:rsidTr="0066287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0592B565" w14:textId="77777777" w:rsidR="00662870" w:rsidRPr="00662870" w:rsidRDefault="00662870" w:rsidP="00662870">
            <w:pPr>
              <w:rPr>
                <w:rFonts w:eastAsia="Times New Roman" w:cstheme="minorHAnsi"/>
                <w:sz w:val="20"/>
                <w:szCs w:val="20"/>
              </w:rPr>
            </w:pPr>
            <w:r w:rsidRPr="00662870">
              <w:rPr>
                <w:rFonts w:eastAsia="Times New Roman" w:cstheme="minorHAnsi"/>
                <w:sz w:val="20"/>
                <w:szCs w:val="20"/>
              </w:rPr>
              <w:t>flag_SF</w:t>
            </w:r>
          </w:p>
        </w:tc>
        <w:tc>
          <w:tcPr>
            <w:tcW w:w="0" w:type="auto"/>
            <w:hideMark/>
          </w:tcPr>
          <w:p w14:paraId="68459764" w14:textId="77777777" w:rsidR="00662870" w:rsidRPr="00662870" w:rsidRDefault="00662870" w:rsidP="00662870">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662870">
              <w:rPr>
                <w:rFonts w:eastAsia="Times New Roman" w:cstheme="minorHAnsi"/>
                <w:b w:val="0"/>
                <w:sz w:val="20"/>
                <w:szCs w:val="20"/>
              </w:rPr>
              <w:t>0.5042174285</w:t>
            </w:r>
          </w:p>
        </w:tc>
      </w:tr>
      <w:tr w:rsidR="00662870" w:rsidRPr="00662870" w14:paraId="57B98BFC" w14:textId="77777777" w:rsidTr="0066287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7FFB3A4E" w14:textId="77777777" w:rsidR="00662870" w:rsidRPr="00662870" w:rsidRDefault="00662870" w:rsidP="00662870">
            <w:pPr>
              <w:rPr>
                <w:rFonts w:eastAsia="Times New Roman" w:cstheme="minorHAnsi"/>
                <w:sz w:val="20"/>
                <w:szCs w:val="20"/>
              </w:rPr>
            </w:pPr>
            <w:r w:rsidRPr="00662870">
              <w:rPr>
                <w:rFonts w:eastAsia="Times New Roman" w:cstheme="minorHAnsi"/>
                <w:sz w:val="20"/>
                <w:szCs w:val="20"/>
              </w:rPr>
              <w:t>dst_host_serror_rate</w:t>
            </w:r>
          </w:p>
        </w:tc>
        <w:tc>
          <w:tcPr>
            <w:tcW w:w="0" w:type="auto"/>
            <w:hideMark/>
          </w:tcPr>
          <w:p w14:paraId="63F8B80C" w14:textId="77777777" w:rsidR="00662870" w:rsidRPr="00662870" w:rsidRDefault="00662870" w:rsidP="0066287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662870">
              <w:rPr>
                <w:rFonts w:eastAsia="Times New Roman" w:cstheme="minorHAnsi"/>
                <w:sz w:val="20"/>
                <w:szCs w:val="20"/>
              </w:rPr>
              <w:t>0.1631269608</w:t>
            </w:r>
          </w:p>
        </w:tc>
      </w:tr>
      <w:tr w:rsidR="00662870" w:rsidRPr="00662870" w14:paraId="3E472FE8" w14:textId="77777777" w:rsidTr="00662870">
        <w:trPr>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043C2468" w14:textId="77777777" w:rsidR="00662870" w:rsidRPr="00662870" w:rsidRDefault="00662870" w:rsidP="00662870">
            <w:pPr>
              <w:rPr>
                <w:rFonts w:eastAsia="Times New Roman" w:cstheme="minorHAnsi"/>
                <w:sz w:val="20"/>
                <w:szCs w:val="20"/>
              </w:rPr>
            </w:pPr>
            <w:r w:rsidRPr="00662870">
              <w:rPr>
                <w:rFonts w:eastAsia="Times New Roman" w:cstheme="minorHAnsi"/>
                <w:sz w:val="20"/>
                <w:szCs w:val="20"/>
              </w:rPr>
              <w:t>service_domain_u</w:t>
            </w:r>
          </w:p>
        </w:tc>
        <w:tc>
          <w:tcPr>
            <w:tcW w:w="0" w:type="auto"/>
            <w:hideMark/>
          </w:tcPr>
          <w:p w14:paraId="124D65CD" w14:textId="77777777" w:rsidR="00662870" w:rsidRPr="00662870" w:rsidRDefault="00662870" w:rsidP="0066287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662870">
              <w:rPr>
                <w:rFonts w:eastAsia="Times New Roman" w:cstheme="minorHAnsi"/>
                <w:sz w:val="20"/>
                <w:szCs w:val="20"/>
              </w:rPr>
              <w:t>0.08479269121</w:t>
            </w:r>
          </w:p>
        </w:tc>
      </w:tr>
      <w:tr w:rsidR="00662870" w:rsidRPr="00662870" w14:paraId="1EE2E7A6" w14:textId="77777777" w:rsidTr="0066287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4C05A73B" w14:textId="77777777" w:rsidR="00662870" w:rsidRPr="00662870" w:rsidRDefault="00662870" w:rsidP="00662870">
            <w:pPr>
              <w:rPr>
                <w:rFonts w:eastAsia="Times New Roman" w:cstheme="minorHAnsi"/>
                <w:sz w:val="20"/>
                <w:szCs w:val="20"/>
              </w:rPr>
            </w:pPr>
            <w:r w:rsidRPr="00662870">
              <w:rPr>
                <w:rFonts w:eastAsia="Times New Roman" w:cstheme="minorHAnsi"/>
                <w:sz w:val="20"/>
                <w:szCs w:val="20"/>
              </w:rPr>
              <w:t>service_ftp</w:t>
            </w:r>
          </w:p>
        </w:tc>
        <w:tc>
          <w:tcPr>
            <w:tcW w:w="0" w:type="auto"/>
            <w:hideMark/>
          </w:tcPr>
          <w:p w14:paraId="0FED5502" w14:textId="77777777" w:rsidR="00662870" w:rsidRPr="00662870" w:rsidRDefault="00662870" w:rsidP="0066287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662870">
              <w:rPr>
                <w:rFonts w:eastAsia="Times New Roman" w:cstheme="minorHAnsi"/>
                <w:sz w:val="20"/>
                <w:szCs w:val="20"/>
              </w:rPr>
              <w:t>0.06442231693</w:t>
            </w:r>
          </w:p>
        </w:tc>
      </w:tr>
      <w:tr w:rsidR="00662870" w:rsidRPr="00662870" w14:paraId="5A0B330E" w14:textId="77777777" w:rsidTr="00662870">
        <w:trPr>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01DD8E72" w14:textId="77777777" w:rsidR="00662870" w:rsidRPr="00662870" w:rsidRDefault="00662870" w:rsidP="00662870">
            <w:pPr>
              <w:rPr>
                <w:rFonts w:eastAsia="Times New Roman" w:cstheme="minorHAnsi"/>
                <w:sz w:val="20"/>
                <w:szCs w:val="20"/>
              </w:rPr>
            </w:pPr>
            <w:r w:rsidRPr="00662870">
              <w:rPr>
                <w:rFonts w:eastAsia="Times New Roman" w:cstheme="minorHAnsi"/>
                <w:sz w:val="20"/>
                <w:szCs w:val="20"/>
              </w:rPr>
              <w:t>srv_count</w:t>
            </w:r>
          </w:p>
        </w:tc>
        <w:tc>
          <w:tcPr>
            <w:tcW w:w="0" w:type="auto"/>
            <w:hideMark/>
          </w:tcPr>
          <w:p w14:paraId="2BAE554D" w14:textId="77777777" w:rsidR="00662870" w:rsidRPr="00662870" w:rsidRDefault="00662870" w:rsidP="0066287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662870">
              <w:rPr>
                <w:rFonts w:eastAsia="Times New Roman" w:cstheme="minorHAnsi"/>
                <w:sz w:val="20"/>
                <w:szCs w:val="20"/>
              </w:rPr>
              <w:t>0.04391217008</w:t>
            </w:r>
          </w:p>
        </w:tc>
      </w:tr>
    </w:tbl>
    <w:tbl>
      <w:tblPr>
        <w:tblStyle w:val="PlainTable1"/>
        <w:tblpPr w:leftFromText="180" w:rightFromText="180" w:vertAnchor="text" w:horzAnchor="page" w:tblpX="6693" w:tblpY="-1723"/>
        <w:tblW w:w="4112" w:type="dxa"/>
        <w:tblLook w:val="04A0" w:firstRow="1" w:lastRow="0" w:firstColumn="1" w:lastColumn="0" w:noHBand="0" w:noVBand="1"/>
      </w:tblPr>
      <w:tblGrid>
        <w:gridCol w:w="2350"/>
        <w:gridCol w:w="1762"/>
      </w:tblGrid>
      <w:tr w:rsidR="00A059B1" w:rsidRPr="000E662C" w14:paraId="10602CC8" w14:textId="77777777" w:rsidTr="00A059B1">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4178B23F" w14:textId="77777777" w:rsidR="00A059B1" w:rsidRPr="000E662C" w:rsidRDefault="00A059B1" w:rsidP="00A059B1">
            <w:pPr>
              <w:rPr>
                <w:rFonts w:eastAsia="Times New Roman" w:cstheme="minorHAnsi"/>
                <w:sz w:val="20"/>
                <w:szCs w:val="20"/>
              </w:rPr>
            </w:pPr>
            <w:r w:rsidRPr="000E662C">
              <w:rPr>
                <w:rFonts w:eastAsia="Times New Roman" w:cstheme="minorHAnsi"/>
                <w:sz w:val="20"/>
                <w:szCs w:val="20"/>
              </w:rPr>
              <w:t>flag_SF</w:t>
            </w:r>
          </w:p>
        </w:tc>
        <w:tc>
          <w:tcPr>
            <w:tcW w:w="0" w:type="auto"/>
            <w:hideMark/>
          </w:tcPr>
          <w:p w14:paraId="4E5AE717" w14:textId="77777777" w:rsidR="00A059B1" w:rsidRPr="000E662C" w:rsidRDefault="00A059B1" w:rsidP="00A059B1">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0"/>
                <w:szCs w:val="20"/>
              </w:rPr>
            </w:pPr>
            <w:r w:rsidRPr="000E662C">
              <w:rPr>
                <w:rFonts w:eastAsia="Times New Roman" w:cstheme="minorHAnsi"/>
                <w:b w:val="0"/>
                <w:sz w:val="20"/>
                <w:szCs w:val="20"/>
              </w:rPr>
              <w:t>0.1388173254</w:t>
            </w:r>
          </w:p>
        </w:tc>
      </w:tr>
      <w:tr w:rsidR="00A059B1" w:rsidRPr="000E662C" w14:paraId="5EF3D364" w14:textId="77777777" w:rsidTr="00A059B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54A2BCD0" w14:textId="77777777" w:rsidR="00A059B1" w:rsidRPr="000E662C" w:rsidRDefault="00A059B1" w:rsidP="00A059B1">
            <w:pPr>
              <w:rPr>
                <w:rFonts w:eastAsia="Times New Roman" w:cstheme="minorHAnsi"/>
                <w:sz w:val="20"/>
                <w:szCs w:val="20"/>
              </w:rPr>
            </w:pPr>
            <w:r w:rsidRPr="000E662C">
              <w:rPr>
                <w:rFonts w:eastAsia="Times New Roman" w:cstheme="minorHAnsi"/>
                <w:sz w:val="20"/>
                <w:szCs w:val="20"/>
              </w:rPr>
              <w:t>flag_SH</w:t>
            </w:r>
          </w:p>
        </w:tc>
        <w:tc>
          <w:tcPr>
            <w:tcW w:w="0" w:type="auto"/>
            <w:hideMark/>
          </w:tcPr>
          <w:p w14:paraId="02324E55" w14:textId="77777777" w:rsidR="00A059B1" w:rsidRPr="000E662C" w:rsidRDefault="00A059B1" w:rsidP="00A059B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0E662C">
              <w:rPr>
                <w:rFonts w:eastAsia="Times New Roman" w:cstheme="minorHAnsi"/>
                <w:sz w:val="20"/>
                <w:szCs w:val="20"/>
              </w:rPr>
              <w:t>0.1013037257</w:t>
            </w:r>
          </w:p>
        </w:tc>
      </w:tr>
      <w:tr w:rsidR="00A059B1" w:rsidRPr="000E662C" w14:paraId="26392EF5" w14:textId="77777777" w:rsidTr="00A059B1">
        <w:trPr>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4B018C3B" w14:textId="77777777" w:rsidR="00A059B1" w:rsidRPr="000E662C" w:rsidRDefault="00A059B1" w:rsidP="00A059B1">
            <w:pPr>
              <w:rPr>
                <w:rFonts w:eastAsia="Times New Roman" w:cstheme="minorHAnsi"/>
                <w:sz w:val="20"/>
                <w:szCs w:val="20"/>
              </w:rPr>
            </w:pPr>
            <w:r w:rsidRPr="000E662C">
              <w:rPr>
                <w:rFonts w:eastAsia="Times New Roman" w:cstheme="minorHAnsi"/>
                <w:sz w:val="20"/>
                <w:szCs w:val="20"/>
              </w:rPr>
              <w:t>flag_RSTOS0</w:t>
            </w:r>
          </w:p>
        </w:tc>
        <w:tc>
          <w:tcPr>
            <w:tcW w:w="0" w:type="auto"/>
            <w:hideMark/>
          </w:tcPr>
          <w:p w14:paraId="156D894E" w14:textId="77777777" w:rsidR="00A059B1" w:rsidRPr="000E662C" w:rsidRDefault="00A059B1" w:rsidP="00A059B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0E662C">
              <w:rPr>
                <w:rFonts w:eastAsia="Times New Roman" w:cstheme="minorHAnsi"/>
                <w:sz w:val="20"/>
                <w:szCs w:val="20"/>
              </w:rPr>
              <w:t>0.05530383838</w:t>
            </w:r>
          </w:p>
        </w:tc>
      </w:tr>
      <w:tr w:rsidR="00A059B1" w:rsidRPr="000E662C" w14:paraId="2F0F385E" w14:textId="77777777" w:rsidTr="00A059B1">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7ACB3AA0" w14:textId="77777777" w:rsidR="00A059B1" w:rsidRPr="000E662C" w:rsidRDefault="00A059B1" w:rsidP="00A059B1">
            <w:pPr>
              <w:rPr>
                <w:rFonts w:eastAsia="Times New Roman" w:cstheme="minorHAnsi"/>
                <w:sz w:val="20"/>
                <w:szCs w:val="20"/>
              </w:rPr>
            </w:pPr>
            <w:r w:rsidRPr="000E662C">
              <w:rPr>
                <w:rFonts w:eastAsia="Times New Roman" w:cstheme="minorHAnsi"/>
                <w:sz w:val="20"/>
                <w:szCs w:val="20"/>
              </w:rPr>
              <w:t>diff_srv_rate</w:t>
            </w:r>
          </w:p>
        </w:tc>
        <w:tc>
          <w:tcPr>
            <w:tcW w:w="0" w:type="auto"/>
            <w:hideMark/>
          </w:tcPr>
          <w:p w14:paraId="61951338" w14:textId="77777777" w:rsidR="00A059B1" w:rsidRPr="000E662C" w:rsidRDefault="00A059B1" w:rsidP="00A059B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rPr>
            </w:pPr>
            <w:r w:rsidRPr="000E662C">
              <w:rPr>
                <w:rFonts w:eastAsia="Times New Roman" w:cstheme="minorHAnsi"/>
                <w:sz w:val="20"/>
                <w:szCs w:val="20"/>
              </w:rPr>
              <w:t>0.05362965763</w:t>
            </w:r>
          </w:p>
        </w:tc>
      </w:tr>
      <w:tr w:rsidR="00A059B1" w:rsidRPr="000E662C" w14:paraId="3C92E180" w14:textId="77777777" w:rsidTr="00A059B1">
        <w:trPr>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75F22CA3" w14:textId="77777777" w:rsidR="00A059B1" w:rsidRPr="000E662C" w:rsidRDefault="00A059B1" w:rsidP="00A059B1">
            <w:pPr>
              <w:rPr>
                <w:rFonts w:eastAsia="Times New Roman" w:cstheme="minorHAnsi"/>
                <w:sz w:val="20"/>
                <w:szCs w:val="20"/>
              </w:rPr>
            </w:pPr>
            <w:r w:rsidRPr="000E662C">
              <w:rPr>
                <w:rFonts w:eastAsia="Times New Roman" w:cstheme="minorHAnsi"/>
                <w:sz w:val="20"/>
                <w:szCs w:val="20"/>
              </w:rPr>
              <w:t>dst_host_serror_rate</w:t>
            </w:r>
          </w:p>
        </w:tc>
        <w:tc>
          <w:tcPr>
            <w:tcW w:w="0" w:type="auto"/>
            <w:hideMark/>
          </w:tcPr>
          <w:p w14:paraId="66A755C9" w14:textId="77777777" w:rsidR="00A059B1" w:rsidRPr="000E662C" w:rsidRDefault="00A059B1" w:rsidP="00A059B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0E662C">
              <w:rPr>
                <w:rFonts w:eastAsia="Times New Roman" w:cstheme="minorHAnsi"/>
                <w:sz w:val="20"/>
                <w:szCs w:val="20"/>
              </w:rPr>
              <w:t>0.05043431042</w:t>
            </w:r>
          </w:p>
        </w:tc>
      </w:tr>
    </w:tbl>
    <w:p w14:paraId="5E511F0D" w14:textId="77777777" w:rsidR="00BD3E96" w:rsidRDefault="00BD3E96" w:rsidP="00910FC6"/>
    <w:p w14:paraId="0E5AEB06" w14:textId="77777777" w:rsidR="00FD0A01" w:rsidRPr="00DF67C9" w:rsidRDefault="00FD0A01" w:rsidP="00AE2305">
      <w:pPr>
        <w:tabs>
          <w:tab w:val="left" w:pos="540"/>
        </w:tabs>
      </w:pPr>
    </w:p>
    <w:p w14:paraId="65B5AD13" w14:textId="1721ED39" w:rsidR="00910FC6" w:rsidRDefault="00BD3E96" w:rsidP="00910FC6">
      <w:r>
        <w:t xml:space="preserve">Although this gives us insights into </w:t>
      </w:r>
      <w:r w:rsidR="00A241B7">
        <w:t>the top network features</w:t>
      </w:r>
      <w:r w:rsidR="00DE7C02">
        <w:t xml:space="preserve"> that are </w:t>
      </w:r>
      <w:r w:rsidR="00C34202">
        <w:t>used by the model to classify</w:t>
      </w:r>
      <w:r w:rsidR="007A54C3">
        <w:t xml:space="preserve"> the </w:t>
      </w:r>
      <w:r w:rsidR="00342996">
        <w:t>entir</w:t>
      </w:r>
      <w:r w:rsidR="00235431">
        <w:t>e</w:t>
      </w:r>
      <w:r w:rsidR="008D74B6">
        <w:t>ty</w:t>
      </w:r>
      <w:r w:rsidR="007A54C3">
        <w:t xml:space="preserve"> </w:t>
      </w:r>
      <w:r w:rsidR="007E7973">
        <w:t>of</w:t>
      </w:r>
      <w:r w:rsidR="007A54C3">
        <w:t xml:space="preserve"> </w:t>
      </w:r>
      <w:r w:rsidR="0078338A">
        <w:t>the</w:t>
      </w:r>
      <w:r w:rsidR="007A54C3">
        <w:t xml:space="preserve"> data</w:t>
      </w:r>
      <w:r w:rsidR="00376178">
        <w:t xml:space="preserve">, it fails to build an intuition which </w:t>
      </w:r>
      <w:r w:rsidR="00776250">
        <w:t xml:space="preserve">about distinctive features that help to identify a particular class of attack. For example, it would be ideal to find out which network aspect is </w:t>
      </w:r>
      <w:r w:rsidR="00017E5C">
        <w:t xml:space="preserve">a unique feature of DDoS attack and </w:t>
      </w:r>
      <w:r w:rsidR="00F1177F">
        <w:t xml:space="preserve">helps to </w:t>
      </w:r>
      <w:r w:rsidR="00801FCE">
        <w:t>pick out DDoS packets from the group.</w:t>
      </w:r>
      <w:r w:rsidR="00D551EC">
        <w:t xml:space="preserve"> That is why, we use </w:t>
      </w:r>
      <w:r w:rsidR="00EF24B5">
        <w:t>additional</w:t>
      </w:r>
      <w:r w:rsidR="00D551EC">
        <w:t xml:space="preserve"> techniques to </w:t>
      </w:r>
      <w:r w:rsidR="008E6E9D">
        <w:t xml:space="preserve">pinpoint distinctive features that </w:t>
      </w:r>
      <w:r w:rsidR="0027504D">
        <w:t>correlates to a particular class of data.</w:t>
      </w:r>
    </w:p>
    <w:p w14:paraId="702EA7AA" w14:textId="77777777" w:rsidR="00F8477F" w:rsidRDefault="00F8477F" w:rsidP="00910FC6"/>
    <w:p w14:paraId="4A420364" w14:textId="77777777" w:rsidR="00F8477F" w:rsidRDefault="00F8477F" w:rsidP="00910FC6"/>
    <w:p w14:paraId="5D91F5B2" w14:textId="77777777" w:rsidR="00F8477F" w:rsidRDefault="00F8477F" w:rsidP="00910FC6"/>
    <w:p w14:paraId="5DC86FC8" w14:textId="77777777" w:rsidR="00F8477F" w:rsidRPr="00BD3E96" w:rsidRDefault="00F8477F" w:rsidP="00910FC6"/>
    <w:p w14:paraId="61F16BB0" w14:textId="77777777" w:rsidR="00492C41" w:rsidRDefault="00492C41" w:rsidP="00910FC6"/>
    <w:p w14:paraId="041A855C" w14:textId="7377112B" w:rsidR="00492C41" w:rsidRDefault="00492C41" w:rsidP="00492C41">
      <w:pPr>
        <w:pStyle w:val="ListParagraph"/>
        <w:numPr>
          <w:ilvl w:val="0"/>
          <w:numId w:val="7"/>
        </w:numPr>
        <w:ind w:left="360"/>
        <w:rPr>
          <w:b/>
          <w:bCs/>
        </w:rPr>
      </w:pPr>
      <w:r>
        <w:rPr>
          <w:b/>
          <w:bCs/>
        </w:rPr>
        <w:t>Diving Deeper into the Blackbox</w:t>
      </w:r>
    </w:p>
    <w:p w14:paraId="69BE4FD0" w14:textId="74AAA4B2" w:rsidR="00492C41" w:rsidRDefault="00492C41" w:rsidP="00492C41"/>
    <w:p w14:paraId="5BA0F3E1" w14:textId="125C602E" w:rsidR="00492C41" w:rsidRPr="00492C41" w:rsidRDefault="00492C41" w:rsidP="00492C41">
      <w:r>
        <w:t xml:space="preserve">As we need </w:t>
      </w:r>
      <w:r w:rsidR="002E760B">
        <w:t xml:space="preserve">to target individual features, </w:t>
      </w:r>
      <w:r w:rsidR="0009175D">
        <w:t>we plan to use OneVsRest</w:t>
      </w:r>
      <w:r w:rsidR="00442EC3">
        <w:t xml:space="preserve"> classifiers which are trained to separate one class from the rest of the group. </w:t>
      </w:r>
      <w:r w:rsidR="00425B22">
        <w:t>In our OneVsRest classifier group, we use 4 Decisio</w:t>
      </w:r>
      <w:r w:rsidR="008F285B">
        <w:t>n</w:t>
      </w:r>
      <w:r w:rsidR="00425B22">
        <w:t>Tree</w:t>
      </w:r>
      <w:r w:rsidR="008F285B">
        <w:t>s</w:t>
      </w:r>
      <w:r w:rsidR="00EF3373">
        <w:t>, one for each class which learns to pick out that particular class from the rest.</w:t>
      </w:r>
    </w:p>
    <w:p w14:paraId="467297B3" w14:textId="77777777" w:rsidR="00C812D3" w:rsidRDefault="00C812D3" w:rsidP="00492C41"/>
    <w:p w14:paraId="6F22DADA" w14:textId="6062A97A" w:rsidR="00C812D3" w:rsidRDefault="00B713DE" w:rsidP="00492C41">
      <w:r>
        <w:t xml:space="preserve">The top 5 </w:t>
      </w:r>
      <w:r w:rsidR="00F74FC9">
        <w:t>features of each are as follows:</w:t>
      </w:r>
    </w:p>
    <w:p w14:paraId="3398144E" w14:textId="77777777" w:rsidR="00F74FC9" w:rsidRDefault="00F74FC9" w:rsidP="00492C41"/>
    <w:tbl>
      <w:tblPr>
        <w:tblStyle w:val="PlainTable1"/>
        <w:tblW w:w="0" w:type="auto"/>
        <w:tblLook w:val="04A0" w:firstRow="1" w:lastRow="0" w:firstColumn="1" w:lastColumn="0" w:noHBand="0" w:noVBand="1"/>
      </w:tblPr>
      <w:tblGrid>
        <w:gridCol w:w="1977"/>
        <w:gridCol w:w="977"/>
      </w:tblGrid>
      <w:tr w:rsidR="00B74071" w:rsidRPr="00F611E3" w14:paraId="06217BAF" w14:textId="77777777" w:rsidTr="00F6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5F78F1" w14:textId="77777777" w:rsidR="00B74071" w:rsidRPr="00B74071" w:rsidRDefault="00B74071" w:rsidP="00F611E3">
            <w:pPr>
              <w:jc w:val="center"/>
              <w:rPr>
                <w:rFonts w:eastAsia="Times New Roman" w:cstheme="minorHAnsi"/>
                <w:b w:val="0"/>
                <w:bCs w:val="0"/>
                <w:color w:val="212121"/>
                <w:sz w:val="20"/>
                <w:szCs w:val="20"/>
              </w:rPr>
            </w:pPr>
          </w:p>
        </w:tc>
        <w:tc>
          <w:tcPr>
            <w:tcW w:w="0" w:type="auto"/>
          </w:tcPr>
          <w:p w14:paraId="0EAFB78E" w14:textId="103D9070" w:rsidR="00B74071" w:rsidRPr="00B74071" w:rsidRDefault="00B74071" w:rsidP="00F611E3">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B74071">
              <w:rPr>
                <w:rFonts w:eastAsia="Times New Roman" w:cstheme="minorHAnsi"/>
                <w:color w:val="212121"/>
                <w:sz w:val="20"/>
                <w:szCs w:val="20"/>
              </w:rPr>
              <w:t>Dos</w:t>
            </w:r>
          </w:p>
        </w:tc>
      </w:tr>
      <w:tr w:rsidR="00F611E3" w:rsidRPr="00F611E3" w14:paraId="350632EF" w14:textId="77777777" w:rsidTr="00F6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6EC3D" w14:textId="77777777" w:rsidR="00F611E3" w:rsidRPr="00F611E3" w:rsidRDefault="00F611E3" w:rsidP="00F611E3">
            <w:pPr>
              <w:jc w:val="center"/>
              <w:rPr>
                <w:rFonts w:eastAsia="Times New Roman" w:cstheme="minorHAnsi"/>
                <w:color w:val="212121"/>
                <w:sz w:val="20"/>
                <w:szCs w:val="20"/>
              </w:rPr>
            </w:pPr>
            <w:r w:rsidRPr="00F611E3">
              <w:rPr>
                <w:rFonts w:eastAsia="Times New Roman" w:cstheme="minorHAnsi"/>
                <w:color w:val="212121"/>
                <w:sz w:val="20"/>
                <w:szCs w:val="20"/>
              </w:rPr>
              <w:t>dst_host_serror_rate</w:t>
            </w:r>
          </w:p>
        </w:tc>
        <w:tc>
          <w:tcPr>
            <w:tcW w:w="0" w:type="auto"/>
            <w:hideMark/>
          </w:tcPr>
          <w:p w14:paraId="0C51B129" w14:textId="77777777" w:rsidR="00F611E3" w:rsidRPr="00F611E3" w:rsidRDefault="00F611E3" w:rsidP="00F611E3">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F611E3">
              <w:rPr>
                <w:rFonts w:eastAsia="Times New Roman" w:cstheme="minorHAnsi"/>
                <w:color w:val="212121"/>
                <w:sz w:val="20"/>
                <w:szCs w:val="20"/>
              </w:rPr>
              <w:t>0.625830</w:t>
            </w:r>
          </w:p>
        </w:tc>
      </w:tr>
      <w:tr w:rsidR="00F611E3" w:rsidRPr="00F611E3" w14:paraId="42BFE328" w14:textId="77777777" w:rsidTr="00F611E3">
        <w:tc>
          <w:tcPr>
            <w:cnfStyle w:val="001000000000" w:firstRow="0" w:lastRow="0" w:firstColumn="1" w:lastColumn="0" w:oddVBand="0" w:evenVBand="0" w:oddHBand="0" w:evenHBand="0" w:firstRowFirstColumn="0" w:firstRowLastColumn="0" w:lastRowFirstColumn="0" w:lastRowLastColumn="0"/>
            <w:tcW w:w="0" w:type="auto"/>
            <w:hideMark/>
          </w:tcPr>
          <w:p w14:paraId="49DCC7C6" w14:textId="77777777" w:rsidR="00F611E3" w:rsidRPr="00F611E3" w:rsidRDefault="00F611E3" w:rsidP="00F611E3">
            <w:pPr>
              <w:jc w:val="center"/>
              <w:rPr>
                <w:rFonts w:eastAsia="Times New Roman" w:cstheme="minorHAnsi"/>
                <w:color w:val="212121"/>
                <w:sz w:val="20"/>
                <w:szCs w:val="20"/>
              </w:rPr>
            </w:pPr>
            <w:r w:rsidRPr="00F611E3">
              <w:rPr>
                <w:rFonts w:eastAsia="Times New Roman" w:cstheme="minorHAnsi"/>
                <w:color w:val="212121"/>
                <w:sz w:val="20"/>
                <w:szCs w:val="20"/>
              </w:rPr>
              <w:t>service_domain_u</w:t>
            </w:r>
          </w:p>
        </w:tc>
        <w:tc>
          <w:tcPr>
            <w:tcW w:w="0" w:type="auto"/>
            <w:hideMark/>
          </w:tcPr>
          <w:p w14:paraId="35E8E5AD" w14:textId="77777777" w:rsidR="00F611E3" w:rsidRPr="00F611E3" w:rsidRDefault="00F611E3" w:rsidP="00F611E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F611E3">
              <w:rPr>
                <w:rFonts w:eastAsia="Times New Roman" w:cstheme="minorHAnsi"/>
                <w:color w:val="212121"/>
                <w:sz w:val="20"/>
                <w:szCs w:val="20"/>
              </w:rPr>
              <w:t>0.103884</w:t>
            </w:r>
          </w:p>
        </w:tc>
      </w:tr>
      <w:tr w:rsidR="00F611E3" w:rsidRPr="00F611E3" w14:paraId="7BD0BA7A" w14:textId="77777777" w:rsidTr="00F6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A500B" w14:textId="77777777" w:rsidR="00F611E3" w:rsidRPr="00F611E3" w:rsidRDefault="00F611E3" w:rsidP="00F611E3">
            <w:pPr>
              <w:jc w:val="center"/>
              <w:rPr>
                <w:rFonts w:eastAsia="Times New Roman" w:cstheme="minorHAnsi"/>
                <w:color w:val="212121"/>
                <w:sz w:val="20"/>
                <w:szCs w:val="20"/>
              </w:rPr>
            </w:pPr>
            <w:r w:rsidRPr="00F611E3">
              <w:rPr>
                <w:rFonts w:eastAsia="Times New Roman" w:cstheme="minorHAnsi"/>
                <w:color w:val="212121"/>
                <w:sz w:val="20"/>
                <w:szCs w:val="20"/>
              </w:rPr>
              <w:t>diff_srv_rate</w:t>
            </w:r>
          </w:p>
        </w:tc>
        <w:tc>
          <w:tcPr>
            <w:tcW w:w="0" w:type="auto"/>
            <w:hideMark/>
          </w:tcPr>
          <w:p w14:paraId="2D5DA005" w14:textId="77777777" w:rsidR="00F611E3" w:rsidRPr="00F611E3" w:rsidRDefault="00F611E3" w:rsidP="00F611E3">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F611E3">
              <w:rPr>
                <w:rFonts w:eastAsia="Times New Roman" w:cstheme="minorHAnsi"/>
                <w:color w:val="212121"/>
                <w:sz w:val="20"/>
                <w:szCs w:val="20"/>
              </w:rPr>
              <w:t>0.078954</w:t>
            </w:r>
          </w:p>
        </w:tc>
      </w:tr>
      <w:tr w:rsidR="00F611E3" w:rsidRPr="00F611E3" w14:paraId="5C0E6DFB" w14:textId="77777777" w:rsidTr="00F611E3">
        <w:tc>
          <w:tcPr>
            <w:cnfStyle w:val="001000000000" w:firstRow="0" w:lastRow="0" w:firstColumn="1" w:lastColumn="0" w:oddVBand="0" w:evenVBand="0" w:oddHBand="0" w:evenHBand="0" w:firstRowFirstColumn="0" w:firstRowLastColumn="0" w:lastRowFirstColumn="0" w:lastRowLastColumn="0"/>
            <w:tcW w:w="0" w:type="auto"/>
            <w:hideMark/>
          </w:tcPr>
          <w:p w14:paraId="118ED249" w14:textId="77777777" w:rsidR="00F611E3" w:rsidRPr="00F611E3" w:rsidRDefault="00F611E3" w:rsidP="00F611E3">
            <w:pPr>
              <w:jc w:val="center"/>
              <w:rPr>
                <w:rFonts w:eastAsia="Times New Roman" w:cstheme="minorHAnsi"/>
                <w:color w:val="212121"/>
                <w:sz w:val="20"/>
                <w:szCs w:val="20"/>
              </w:rPr>
            </w:pPr>
            <w:r w:rsidRPr="00F611E3">
              <w:rPr>
                <w:rFonts w:eastAsia="Times New Roman" w:cstheme="minorHAnsi"/>
                <w:color w:val="212121"/>
                <w:sz w:val="20"/>
                <w:szCs w:val="20"/>
              </w:rPr>
              <w:t>same_srv_rate</w:t>
            </w:r>
          </w:p>
        </w:tc>
        <w:tc>
          <w:tcPr>
            <w:tcW w:w="0" w:type="auto"/>
            <w:hideMark/>
          </w:tcPr>
          <w:p w14:paraId="2F25E6A7" w14:textId="77777777" w:rsidR="00F611E3" w:rsidRPr="00F611E3" w:rsidRDefault="00F611E3" w:rsidP="00F611E3">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F611E3">
              <w:rPr>
                <w:rFonts w:eastAsia="Times New Roman" w:cstheme="minorHAnsi"/>
                <w:color w:val="212121"/>
                <w:sz w:val="20"/>
                <w:szCs w:val="20"/>
              </w:rPr>
              <w:t>0.073636</w:t>
            </w:r>
          </w:p>
        </w:tc>
      </w:tr>
      <w:tr w:rsidR="00F611E3" w:rsidRPr="00F611E3" w14:paraId="7EDAC2B7" w14:textId="77777777" w:rsidTr="00F6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E23CE" w14:textId="77777777" w:rsidR="00F611E3" w:rsidRPr="00F611E3" w:rsidRDefault="00F611E3" w:rsidP="00F611E3">
            <w:pPr>
              <w:jc w:val="center"/>
              <w:rPr>
                <w:rFonts w:eastAsia="Times New Roman" w:cstheme="minorHAnsi"/>
                <w:color w:val="212121"/>
                <w:sz w:val="20"/>
                <w:szCs w:val="20"/>
              </w:rPr>
            </w:pPr>
            <w:r w:rsidRPr="00F611E3">
              <w:rPr>
                <w:rFonts w:eastAsia="Times New Roman" w:cstheme="minorHAnsi"/>
                <w:color w:val="212121"/>
                <w:sz w:val="20"/>
                <w:szCs w:val="20"/>
              </w:rPr>
              <w:t>flag_SF</w:t>
            </w:r>
          </w:p>
        </w:tc>
        <w:tc>
          <w:tcPr>
            <w:tcW w:w="0" w:type="auto"/>
            <w:hideMark/>
          </w:tcPr>
          <w:p w14:paraId="3DD065B6" w14:textId="77777777" w:rsidR="00F611E3" w:rsidRPr="00F611E3" w:rsidRDefault="00F611E3" w:rsidP="00F611E3">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F611E3">
              <w:rPr>
                <w:rFonts w:eastAsia="Times New Roman" w:cstheme="minorHAnsi"/>
                <w:color w:val="212121"/>
                <w:sz w:val="20"/>
                <w:szCs w:val="20"/>
              </w:rPr>
              <w:t>0.045652</w:t>
            </w:r>
          </w:p>
        </w:tc>
      </w:tr>
    </w:tbl>
    <w:tbl>
      <w:tblPr>
        <w:tblStyle w:val="PlainTable1"/>
        <w:tblpPr w:leftFromText="180" w:rightFromText="180" w:vertAnchor="text" w:horzAnchor="page" w:tblpX="5987" w:tblpY="-1569"/>
        <w:tblW w:w="0" w:type="auto"/>
        <w:tblLook w:val="04A0" w:firstRow="1" w:lastRow="0" w:firstColumn="1" w:lastColumn="0" w:noHBand="0" w:noVBand="1"/>
      </w:tblPr>
      <w:tblGrid>
        <w:gridCol w:w="2263"/>
        <w:gridCol w:w="977"/>
      </w:tblGrid>
      <w:tr w:rsidR="000740DC" w:rsidRPr="005341F0" w14:paraId="5DF527FF" w14:textId="77777777" w:rsidTr="00074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71D1AD" w14:textId="77777777" w:rsidR="000740DC" w:rsidRPr="00154F6E" w:rsidRDefault="000740DC" w:rsidP="000740DC">
            <w:pPr>
              <w:jc w:val="center"/>
              <w:rPr>
                <w:rFonts w:eastAsia="Times New Roman" w:cstheme="minorHAnsi"/>
                <w:b w:val="0"/>
                <w:color w:val="212121"/>
                <w:sz w:val="20"/>
                <w:szCs w:val="20"/>
              </w:rPr>
            </w:pPr>
          </w:p>
        </w:tc>
        <w:tc>
          <w:tcPr>
            <w:tcW w:w="0" w:type="auto"/>
          </w:tcPr>
          <w:p w14:paraId="7785AAC4" w14:textId="77777777" w:rsidR="000740DC" w:rsidRPr="00154F6E" w:rsidRDefault="000740DC" w:rsidP="000740DC">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154F6E">
              <w:rPr>
                <w:rFonts w:eastAsia="Times New Roman" w:cstheme="minorHAnsi"/>
                <w:color w:val="212121"/>
                <w:sz w:val="20"/>
                <w:szCs w:val="20"/>
              </w:rPr>
              <w:t>Probe</w:t>
            </w:r>
          </w:p>
        </w:tc>
      </w:tr>
      <w:tr w:rsidR="000740DC" w:rsidRPr="008B0EC8" w14:paraId="274A1E5E" w14:textId="77777777" w:rsidTr="00074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C5926" w14:textId="77777777" w:rsidR="000740DC" w:rsidRPr="008B0EC8" w:rsidRDefault="000740DC" w:rsidP="000740DC">
            <w:pPr>
              <w:jc w:val="center"/>
              <w:rPr>
                <w:rFonts w:eastAsia="Times New Roman" w:cstheme="minorHAnsi"/>
                <w:color w:val="212121"/>
                <w:sz w:val="20"/>
                <w:szCs w:val="20"/>
              </w:rPr>
            </w:pPr>
            <w:r w:rsidRPr="008B0EC8">
              <w:rPr>
                <w:rFonts w:eastAsia="Times New Roman" w:cstheme="minorHAnsi"/>
                <w:color w:val="212121"/>
                <w:sz w:val="20"/>
                <w:szCs w:val="20"/>
              </w:rPr>
              <w:t>dst_host_diff_srv_rate</w:t>
            </w:r>
          </w:p>
        </w:tc>
        <w:tc>
          <w:tcPr>
            <w:tcW w:w="0" w:type="auto"/>
            <w:hideMark/>
          </w:tcPr>
          <w:p w14:paraId="71C4D5C7" w14:textId="77777777" w:rsidR="000740DC" w:rsidRPr="008B0EC8" w:rsidRDefault="000740DC" w:rsidP="000740D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8B0EC8">
              <w:rPr>
                <w:rFonts w:eastAsia="Times New Roman" w:cstheme="minorHAnsi"/>
                <w:color w:val="212121"/>
                <w:sz w:val="20"/>
                <w:szCs w:val="20"/>
              </w:rPr>
              <w:t>0.309893</w:t>
            </w:r>
          </w:p>
        </w:tc>
      </w:tr>
      <w:tr w:rsidR="000740DC" w:rsidRPr="008B0EC8" w14:paraId="44BE85CB" w14:textId="77777777" w:rsidTr="000740DC">
        <w:tc>
          <w:tcPr>
            <w:cnfStyle w:val="001000000000" w:firstRow="0" w:lastRow="0" w:firstColumn="1" w:lastColumn="0" w:oddVBand="0" w:evenVBand="0" w:oddHBand="0" w:evenHBand="0" w:firstRowFirstColumn="0" w:firstRowLastColumn="0" w:lastRowFirstColumn="0" w:lastRowLastColumn="0"/>
            <w:tcW w:w="0" w:type="auto"/>
            <w:hideMark/>
          </w:tcPr>
          <w:p w14:paraId="617BC55A" w14:textId="77777777" w:rsidR="000740DC" w:rsidRPr="008B0EC8" w:rsidRDefault="000740DC" w:rsidP="000740DC">
            <w:pPr>
              <w:jc w:val="center"/>
              <w:rPr>
                <w:rFonts w:eastAsia="Times New Roman" w:cstheme="minorHAnsi"/>
                <w:color w:val="212121"/>
                <w:sz w:val="20"/>
                <w:szCs w:val="20"/>
              </w:rPr>
            </w:pPr>
            <w:r w:rsidRPr="008B0EC8">
              <w:rPr>
                <w:rFonts w:eastAsia="Times New Roman" w:cstheme="minorHAnsi"/>
                <w:color w:val="212121"/>
                <w:sz w:val="20"/>
                <w:szCs w:val="20"/>
              </w:rPr>
              <w:t>service_courier</w:t>
            </w:r>
          </w:p>
        </w:tc>
        <w:tc>
          <w:tcPr>
            <w:tcW w:w="0" w:type="auto"/>
            <w:hideMark/>
          </w:tcPr>
          <w:p w14:paraId="644EF94A" w14:textId="77777777" w:rsidR="000740DC" w:rsidRPr="008B0EC8" w:rsidRDefault="000740DC" w:rsidP="000740D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8B0EC8">
              <w:rPr>
                <w:rFonts w:eastAsia="Times New Roman" w:cstheme="minorHAnsi"/>
                <w:color w:val="212121"/>
                <w:sz w:val="20"/>
                <w:szCs w:val="20"/>
              </w:rPr>
              <w:t>0.301389</w:t>
            </w:r>
          </w:p>
        </w:tc>
      </w:tr>
      <w:tr w:rsidR="000740DC" w:rsidRPr="008B0EC8" w14:paraId="746ED6FF" w14:textId="77777777" w:rsidTr="00074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F8487" w14:textId="77777777" w:rsidR="000740DC" w:rsidRPr="008B0EC8" w:rsidRDefault="000740DC" w:rsidP="000740DC">
            <w:pPr>
              <w:jc w:val="center"/>
              <w:rPr>
                <w:rFonts w:eastAsia="Times New Roman" w:cstheme="minorHAnsi"/>
                <w:color w:val="212121"/>
                <w:sz w:val="20"/>
                <w:szCs w:val="20"/>
              </w:rPr>
            </w:pPr>
            <w:r w:rsidRPr="008B0EC8">
              <w:rPr>
                <w:rFonts w:eastAsia="Times New Roman" w:cstheme="minorHAnsi"/>
                <w:color w:val="212121"/>
                <w:sz w:val="20"/>
                <w:szCs w:val="20"/>
              </w:rPr>
              <w:t>flag_SF</w:t>
            </w:r>
          </w:p>
        </w:tc>
        <w:tc>
          <w:tcPr>
            <w:tcW w:w="0" w:type="auto"/>
            <w:hideMark/>
          </w:tcPr>
          <w:p w14:paraId="402C0955" w14:textId="77777777" w:rsidR="000740DC" w:rsidRPr="008B0EC8" w:rsidRDefault="000740DC" w:rsidP="000740D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8B0EC8">
              <w:rPr>
                <w:rFonts w:eastAsia="Times New Roman" w:cstheme="minorHAnsi"/>
                <w:color w:val="212121"/>
                <w:sz w:val="20"/>
                <w:szCs w:val="20"/>
              </w:rPr>
              <w:t>0.284453</w:t>
            </w:r>
          </w:p>
        </w:tc>
      </w:tr>
      <w:tr w:rsidR="000740DC" w:rsidRPr="008B0EC8" w14:paraId="20E2694B" w14:textId="77777777" w:rsidTr="000740DC">
        <w:tc>
          <w:tcPr>
            <w:cnfStyle w:val="001000000000" w:firstRow="0" w:lastRow="0" w:firstColumn="1" w:lastColumn="0" w:oddVBand="0" w:evenVBand="0" w:oddHBand="0" w:evenHBand="0" w:firstRowFirstColumn="0" w:firstRowLastColumn="0" w:lastRowFirstColumn="0" w:lastRowLastColumn="0"/>
            <w:tcW w:w="0" w:type="auto"/>
            <w:hideMark/>
          </w:tcPr>
          <w:p w14:paraId="5B3ADBA9" w14:textId="77777777" w:rsidR="000740DC" w:rsidRPr="008B0EC8" w:rsidRDefault="000740DC" w:rsidP="000740DC">
            <w:pPr>
              <w:jc w:val="center"/>
              <w:rPr>
                <w:rFonts w:eastAsia="Times New Roman" w:cstheme="minorHAnsi"/>
                <w:color w:val="212121"/>
                <w:sz w:val="20"/>
                <w:szCs w:val="20"/>
              </w:rPr>
            </w:pPr>
            <w:r w:rsidRPr="008B0EC8">
              <w:rPr>
                <w:rFonts w:eastAsia="Times New Roman" w:cstheme="minorHAnsi"/>
                <w:color w:val="212121"/>
                <w:sz w:val="20"/>
                <w:szCs w:val="20"/>
              </w:rPr>
              <w:t>service_http</w:t>
            </w:r>
          </w:p>
        </w:tc>
        <w:tc>
          <w:tcPr>
            <w:tcW w:w="0" w:type="auto"/>
            <w:hideMark/>
          </w:tcPr>
          <w:p w14:paraId="7C09D94D" w14:textId="77777777" w:rsidR="000740DC" w:rsidRPr="008B0EC8" w:rsidRDefault="000740DC" w:rsidP="000740D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8B0EC8">
              <w:rPr>
                <w:rFonts w:eastAsia="Times New Roman" w:cstheme="minorHAnsi"/>
                <w:color w:val="212121"/>
                <w:sz w:val="20"/>
                <w:szCs w:val="20"/>
              </w:rPr>
              <w:t>0.038314</w:t>
            </w:r>
          </w:p>
        </w:tc>
      </w:tr>
      <w:tr w:rsidR="000740DC" w:rsidRPr="008B0EC8" w14:paraId="7CD65EA1" w14:textId="77777777" w:rsidTr="00074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EE21B6" w14:textId="77777777" w:rsidR="000740DC" w:rsidRPr="008B0EC8" w:rsidRDefault="000740DC" w:rsidP="000740DC">
            <w:pPr>
              <w:jc w:val="center"/>
              <w:rPr>
                <w:rFonts w:eastAsia="Times New Roman" w:cstheme="minorHAnsi"/>
                <w:color w:val="212121"/>
                <w:sz w:val="20"/>
                <w:szCs w:val="20"/>
              </w:rPr>
            </w:pPr>
            <w:r w:rsidRPr="008B0EC8">
              <w:rPr>
                <w:rFonts w:eastAsia="Times New Roman" w:cstheme="minorHAnsi"/>
                <w:color w:val="212121"/>
                <w:sz w:val="20"/>
                <w:szCs w:val="20"/>
              </w:rPr>
              <w:t>dst_host_same_srv_rate</w:t>
            </w:r>
          </w:p>
        </w:tc>
        <w:tc>
          <w:tcPr>
            <w:tcW w:w="0" w:type="auto"/>
            <w:hideMark/>
          </w:tcPr>
          <w:p w14:paraId="52901730" w14:textId="77777777" w:rsidR="000740DC" w:rsidRPr="008B0EC8" w:rsidRDefault="000740DC" w:rsidP="000740D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8B0EC8">
              <w:rPr>
                <w:rFonts w:eastAsia="Times New Roman" w:cstheme="minorHAnsi"/>
                <w:color w:val="212121"/>
                <w:sz w:val="20"/>
                <w:szCs w:val="20"/>
              </w:rPr>
              <w:t>0.013838</w:t>
            </w:r>
          </w:p>
        </w:tc>
      </w:tr>
    </w:tbl>
    <w:p w14:paraId="02CEA63B" w14:textId="77777777" w:rsidR="00CF06BD" w:rsidRDefault="00CF06BD" w:rsidP="00492C41"/>
    <w:p w14:paraId="41A0E797" w14:textId="77777777" w:rsidR="00CF06BD" w:rsidRDefault="00CF06BD" w:rsidP="00492C41"/>
    <w:p w14:paraId="441BE991" w14:textId="77777777" w:rsidR="00B74071" w:rsidRPr="00154F6E" w:rsidRDefault="00B74071" w:rsidP="00492C41">
      <w:pPr>
        <w:rPr>
          <w:sz w:val="20"/>
          <w:szCs w:val="20"/>
        </w:rPr>
      </w:pPr>
    </w:p>
    <w:tbl>
      <w:tblPr>
        <w:tblStyle w:val="PlainTable1"/>
        <w:tblW w:w="0" w:type="auto"/>
        <w:tblLook w:val="04A0" w:firstRow="1" w:lastRow="0" w:firstColumn="1" w:lastColumn="0" w:noHBand="0" w:noVBand="1"/>
      </w:tblPr>
      <w:tblGrid>
        <w:gridCol w:w="2707"/>
        <w:gridCol w:w="1340"/>
      </w:tblGrid>
      <w:tr w:rsidR="00F75A27" w:rsidRPr="005341F0" w14:paraId="12CB0633" w14:textId="77777777" w:rsidTr="00A56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E37507" w14:textId="77777777" w:rsidR="00F75A27" w:rsidRPr="00154F6E" w:rsidRDefault="00F75A27" w:rsidP="00A56A5B">
            <w:pPr>
              <w:jc w:val="center"/>
              <w:rPr>
                <w:rFonts w:eastAsia="Times New Roman" w:cstheme="minorHAnsi"/>
                <w:b w:val="0"/>
                <w:color w:val="212121"/>
                <w:sz w:val="20"/>
                <w:szCs w:val="20"/>
              </w:rPr>
            </w:pPr>
          </w:p>
        </w:tc>
        <w:tc>
          <w:tcPr>
            <w:tcW w:w="0" w:type="auto"/>
          </w:tcPr>
          <w:p w14:paraId="790D6AE7" w14:textId="4BEC17F0" w:rsidR="00F75A27" w:rsidRPr="00154F6E" w:rsidRDefault="00F75A27" w:rsidP="00A56A5B">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154F6E">
              <w:rPr>
                <w:rFonts w:eastAsia="Times New Roman" w:cstheme="minorHAnsi"/>
                <w:color w:val="212121"/>
                <w:sz w:val="20"/>
                <w:szCs w:val="20"/>
              </w:rPr>
              <w:t>R2L</w:t>
            </w:r>
          </w:p>
        </w:tc>
      </w:tr>
      <w:tr w:rsidR="00A56A5B" w:rsidRPr="00A56A5B" w14:paraId="66D38169" w14:textId="77777777" w:rsidTr="00A5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8760F" w14:textId="77777777" w:rsidR="00A56A5B" w:rsidRPr="00A56A5B" w:rsidRDefault="00A56A5B" w:rsidP="00A56A5B">
            <w:pPr>
              <w:jc w:val="center"/>
              <w:rPr>
                <w:rFonts w:eastAsia="Times New Roman" w:cstheme="minorHAnsi"/>
                <w:color w:val="212121"/>
                <w:sz w:val="20"/>
                <w:szCs w:val="20"/>
              </w:rPr>
            </w:pPr>
            <w:r w:rsidRPr="00A56A5B">
              <w:rPr>
                <w:rFonts w:eastAsia="Times New Roman" w:cstheme="minorHAnsi"/>
                <w:color w:val="212121"/>
                <w:sz w:val="20"/>
                <w:szCs w:val="20"/>
              </w:rPr>
              <w:t>dst_host_same_src_port_rate</w:t>
            </w:r>
          </w:p>
        </w:tc>
        <w:tc>
          <w:tcPr>
            <w:tcW w:w="0" w:type="auto"/>
            <w:hideMark/>
          </w:tcPr>
          <w:p w14:paraId="54B60B12" w14:textId="77777777" w:rsidR="00A56A5B" w:rsidRPr="00A56A5B" w:rsidRDefault="00A56A5B" w:rsidP="00A56A5B">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A56A5B">
              <w:rPr>
                <w:rFonts w:eastAsia="Times New Roman" w:cstheme="minorHAnsi"/>
                <w:color w:val="212121"/>
                <w:sz w:val="20"/>
                <w:szCs w:val="20"/>
              </w:rPr>
              <w:t>2.960790e-01</w:t>
            </w:r>
          </w:p>
        </w:tc>
      </w:tr>
      <w:tr w:rsidR="00A56A5B" w:rsidRPr="00A56A5B" w14:paraId="53801187" w14:textId="77777777" w:rsidTr="00A56A5B">
        <w:tc>
          <w:tcPr>
            <w:cnfStyle w:val="001000000000" w:firstRow="0" w:lastRow="0" w:firstColumn="1" w:lastColumn="0" w:oddVBand="0" w:evenVBand="0" w:oddHBand="0" w:evenHBand="0" w:firstRowFirstColumn="0" w:firstRowLastColumn="0" w:lastRowFirstColumn="0" w:lastRowLastColumn="0"/>
            <w:tcW w:w="0" w:type="auto"/>
            <w:hideMark/>
          </w:tcPr>
          <w:p w14:paraId="5B188B1C" w14:textId="77777777" w:rsidR="00A56A5B" w:rsidRPr="00A56A5B" w:rsidRDefault="00A56A5B" w:rsidP="00A56A5B">
            <w:pPr>
              <w:jc w:val="center"/>
              <w:rPr>
                <w:rFonts w:eastAsia="Times New Roman" w:cstheme="minorHAnsi"/>
                <w:color w:val="212121"/>
                <w:sz w:val="20"/>
                <w:szCs w:val="20"/>
              </w:rPr>
            </w:pPr>
            <w:r w:rsidRPr="00A56A5B">
              <w:rPr>
                <w:rFonts w:eastAsia="Times New Roman" w:cstheme="minorHAnsi"/>
                <w:color w:val="212121"/>
                <w:sz w:val="20"/>
                <w:szCs w:val="20"/>
              </w:rPr>
              <w:t>flag_SH</w:t>
            </w:r>
          </w:p>
        </w:tc>
        <w:tc>
          <w:tcPr>
            <w:tcW w:w="0" w:type="auto"/>
            <w:hideMark/>
          </w:tcPr>
          <w:p w14:paraId="579D9593" w14:textId="77777777" w:rsidR="00A56A5B" w:rsidRPr="00A56A5B" w:rsidRDefault="00A56A5B" w:rsidP="00A56A5B">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A56A5B">
              <w:rPr>
                <w:rFonts w:eastAsia="Times New Roman" w:cstheme="minorHAnsi"/>
                <w:color w:val="212121"/>
                <w:sz w:val="20"/>
                <w:szCs w:val="20"/>
              </w:rPr>
              <w:t>1.379910e-01</w:t>
            </w:r>
          </w:p>
        </w:tc>
      </w:tr>
      <w:tr w:rsidR="00A56A5B" w:rsidRPr="00A56A5B" w14:paraId="5B57A040" w14:textId="77777777" w:rsidTr="00A5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D3BCF" w14:textId="77777777" w:rsidR="00A56A5B" w:rsidRPr="00A56A5B" w:rsidRDefault="00A56A5B" w:rsidP="00A56A5B">
            <w:pPr>
              <w:jc w:val="center"/>
              <w:rPr>
                <w:rFonts w:eastAsia="Times New Roman" w:cstheme="minorHAnsi"/>
                <w:color w:val="212121"/>
                <w:sz w:val="20"/>
                <w:szCs w:val="20"/>
              </w:rPr>
            </w:pPr>
            <w:r w:rsidRPr="00A56A5B">
              <w:rPr>
                <w:rFonts w:eastAsia="Times New Roman" w:cstheme="minorHAnsi"/>
                <w:color w:val="212121"/>
                <w:sz w:val="20"/>
                <w:szCs w:val="20"/>
              </w:rPr>
              <w:t>flag_SF</w:t>
            </w:r>
          </w:p>
        </w:tc>
        <w:tc>
          <w:tcPr>
            <w:tcW w:w="0" w:type="auto"/>
            <w:hideMark/>
          </w:tcPr>
          <w:p w14:paraId="295C7740" w14:textId="77777777" w:rsidR="00A56A5B" w:rsidRPr="00A56A5B" w:rsidRDefault="00A56A5B" w:rsidP="00A56A5B">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A56A5B">
              <w:rPr>
                <w:rFonts w:eastAsia="Times New Roman" w:cstheme="minorHAnsi"/>
                <w:color w:val="212121"/>
                <w:sz w:val="20"/>
                <w:szCs w:val="20"/>
              </w:rPr>
              <w:t>1.349142e-01</w:t>
            </w:r>
          </w:p>
        </w:tc>
      </w:tr>
      <w:tr w:rsidR="00A56A5B" w:rsidRPr="00A56A5B" w14:paraId="7F311002" w14:textId="77777777" w:rsidTr="00A56A5B">
        <w:tc>
          <w:tcPr>
            <w:cnfStyle w:val="001000000000" w:firstRow="0" w:lastRow="0" w:firstColumn="1" w:lastColumn="0" w:oddVBand="0" w:evenVBand="0" w:oddHBand="0" w:evenHBand="0" w:firstRowFirstColumn="0" w:firstRowLastColumn="0" w:lastRowFirstColumn="0" w:lastRowLastColumn="0"/>
            <w:tcW w:w="0" w:type="auto"/>
            <w:hideMark/>
          </w:tcPr>
          <w:p w14:paraId="4BAB9476" w14:textId="77777777" w:rsidR="00A56A5B" w:rsidRPr="00A56A5B" w:rsidRDefault="00A56A5B" w:rsidP="00A56A5B">
            <w:pPr>
              <w:jc w:val="center"/>
              <w:rPr>
                <w:rFonts w:eastAsia="Times New Roman" w:cstheme="minorHAnsi"/>
                <w:color w:val="212121"/>
                <w:sz w:val="20"/>
                <w:szCs w:val="20"/>
              </w:rPr>
            </w:pPr>
            <w:r w:rsidRPr="00A56A5B">
              <w:rPr>
                <w:rFonts w:eastAsia="Times New Roman" w:cstheme="minorHAnsi"/>
                <w:color w:val="212121"/>
                <w:sz w:val="20"/>
                <w:szCs w:val="20"/>
              </w:rPr>
              <w:t>dst_host_srv_count</w:t>
            </w:r>
          </w:p>
        </w:tc>
        <w:tc>
          <w:tcPr>
            <w:tcW w:w="0" w:type="auto"/>
            <w:hideMark/>
          </w:tcPr>
          <w:p w14:paraId="106B4B36" w14:textId="77777777" w:rsidR="00A56A5B" w:rsidRPr="00A56A5B" w:rsidRDefault="00A56A5B" w:rsidP="00A56A5B">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A56A5B">
              <w:rPr>
                <w:rFonts w:eastAsia="Times New Roman" w:cstheme="minorHAnsi"/>
                <w:color w:val="212121"/>
                <w:sz w:val="20"/>
                <w:szCs w:val="20"/>
              </w:rPr>
              <w:t>1.331199e-01</w:t>
            </w:r>
          </w:p>
        </w:tc>
      </w:tr>
      <w:tr w:rsidR="00A56A5B" w:rsidRPr="00A56A5B" w14:paraId="185CCDF6" w14:textId="77777777" w:rsidTr="00A5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0222D" w14:textId="77777777" w:rsidR="00A56A5B" w:rsidRPr="00A56A5B" w:rsidRDefault="00A56A5B" w:rsidP="00A56A5B">
            <w:pPr>
              <w:jc w:val="center"/>
              <w:rPr>
                <w:rFonts w:eastAsia="Times New Roman" w:cstheme="minorHAnsi"/>
                <w:color w:val="212121"/>
                <w:sz w:val="20"/>
                <w:szCs w:val="20"/>
              </w:rPr>
            </w:pPr>
            <w:r w:rsidRPr="00A56A5B">
              <w:rPr>
                <w:rFonts w:eastAsia="Times New Roman" w:cstheme="minorHAnsi"/>
                <w:color w:val="212121"/>
                <w:sz w:val="20"/>
                <w:szCs w:val="20"/>
              </w:rPr>
              <w:t>dst_host_srv_diff_host_rate</w:t>
            </w:r>
          </w:p>
        </w:tc>
        <w:tc>
          <w:tcPr>
            <w:tcW w:w="0" w:type="auto"/>
            <w:hideMark/>
          </w:tcPr>
          <w:p w14:paraId="6F6BDF27" w14:textId="77777777" w:rsidR="00A56A5B" w:rsidRPr="00A56A5B" w:rsidRDefault="00A56A5B" w:rsidP="00A56A5B">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A56A5B">
              <w:rPr>
                <w:rFonts w:eastAsia="Times New Roman" w:cstheme="minorHAnsi"/>
                <w:color w:val="212121"/>
                <w:sz w:val="20"/>
                <w:szCs w:val="20"/>
              </w:rPr>
              <w:t>1.144253e-01</w:t>
            </w:r>
          </w:p>
        </w:tc>
      </w:tr>
    </w:tbl>
    <w:tbl>
      <w:tblPr>
        <w:tblStyle w:val="PlainTable1"/>
        <w:tblpPr w:leftFromText="180" w:rightFromText="180" w:vertAnchor="text" w:horzAnchor="page" w:tblpX="6060" w:tblpY="-1533"/>
        <w:tblW w:w="0" w:type="auto"/>
        <w:tblLook w:val="04A0" w:firstRow="1" w:lastRow="0" w:firstColumn="1" w:lastColumn="0" w:noHBand="0" w:noVBand="1"/>
      </w:tblPr>
      <w:tblGrid>
        <w:gridCol w:w="2263"/>
        <w:gridCol w:w="977"/>
      </w:tblGrid>
      <w:tr w:rsidR="000740DC" w:rsidRPr="005341F0" w14:paraId="5427F970" w14:textId="77777777" w:rsidTr="00074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25074" w14:textId="77777777" w:rsidR="000740DC" w:rsidRPr="00154F6E" w:rsidRDefault="000740DC" w:rsidP="000740DC">
            <w:pPr>
              <w:jc w:val="center"/>
              <w:rPr>
                <w:rFonts w:eastAsia="Times New Roman" w:cstheme="minorHAnsi"/>
                <w:b w:val="0"/>
                <w:color w:val="212121"/>
                <w:sz w:val="20"/>
                <w:szCs w:val="20"/>
              </w:rPr>
            </w:pPr>
          </w:p>
        </w:tc>
        <w:tc>
          <w:tcPr>
            <w:tcW w:w="0" w:type="auto"/>
          </w:tcPr>
          <w:p w14:paraId="3D7532BB" w14:textId="77777777" w:rsidR="000740DC" w:rsidRPr="00154F6E" w:rsidRDefault="000740DC" w:rsidP="000740DC">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154F6E">
              <w:rPr>
                <w:rFonts w:eastAsia="Times New Roman" w:cstheme="minorHAnsi"/>
                <w:color w:val="212121"/>
                <w:sz w:val="20"/>
                <w:szCs w:val="20"/>
              </w:rPr>
              <w:t>Normal</w:t>
            </w:r>
          </w:p>
        </w:tc>
      </w:tr>
      <w:tr w:rsidR="000740DC" w:rsidRPr="005341F0" w14:paraId="49CDD044" w14:textId="77777777" w:rsidTr="00074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91ECC" w14:textId="77777777" w:rsidR="000740DC" w:rsidRPr="005341F0" w:rsidRDefault="000740DC" w:rsidP="000740DC">
            <w:pPr>
              <w:jc w:val="center"/>
              <w:rPr>
                <w:rFonts w:eastAsia="Times New Roman" w:cstheme="minorHAnsi"/>
                <w:color w:val="212121"/>
                <w:sz w:val="20"/>
                <w:szCs w:val="20"/>
              </w:rPr>
            </w:pPr>
            <w:r w:rsidRPr="005341F0">
              <w:rPr>
                <w:rFonts w:eastAsia="Times New Roman" w:cstheme="minorHAnsi"/>
                <w:color w:val="212121"/>
                <w:sz w:val="20"/>
                <w:szCs w:val="20"/>
              </w:rPr>
              <w:t>flag_SF</w:t>
            </w:r>
          </w:p>
        </w:tc>
        <w:tc>
          <w:tcPr>
            <w:tcW w:w="0" w:type="auto"/>
            <w:hideMark/>
          </w:tcPr>
          <w:p w14:paraId="393F3B2C" w14:textId="77777777" w:rsidR="000740DC" w:rsidRPr="005341F0" w:rsidRDefault="000740DC" w:rsidP="000740D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5341F0">
              <w:rPr>
                <w:rFonts w:eastAsia="Times New Roman" w:cstheme="minorHAnsi"/>
                <w:color w:val="212121"/>
                <w:sz w:val="20"/>
                <w:szCs w:val="20"/>
              </w:rPr>
              <w:t>0.712434</w:t>
            </w:r>
          </w:p>
        </w:tc>
      </w:tr>
      <w:tr w:rsidR="000740DC" w:rsidRPr="005341F0" w14:paraId="77DF3AE8" w14:textId="77777777" w:rsidTr="000740DC">
        <w:tc>
          <w:tcPr>
            <w:cnfStyle w:val="001000000000" w:firstRow="0" w:lastRow="0" w:firstColumn="1" w:lastColumn="0" w:oddVBand="0" w:evenVBand="0" w:oddHBand="0" w:evenHBand="0" w:firstRowFirstColumn="0" w:firstRowLastColumn="0" w:lastRowFirstColumn="0" w:lastRowLastColumn="0"/>
            <w:tcW w:w="0" w:type="auto"/>
            <w:hideMark/>
          </w:tcPr>
          <w:p w14:paraId="77BB8CE7" w14:textId="77777777" w:rsidR="000740DC" w:rsidRPr="005341F0" w:rsidRDefault="000740DC" w:rsidP="000740DC">
            <w:pPr>
              <w:jc w:val="center"/>
              <w:rPr>
                <w:rFonts w:eastAsia="Times New Roman" w:cstheme="minorHAnsi"/>
                <w:color w:val="212121"/>
                <w:sz w:val="20"/>
                <w:szCs w:val="20"/>
              </w:rPr>
            </w:pPr>
            <w:r w:rsidRPr="005341F0">
              <w:rPr>
                <w:rFonts w:eastAsia="Times New Roman" w:cstheme="minorHAnsi"/>
                <w:color w:val="212121"/>
                <w:sz w:val="20"/>
                <w:szCs w:val="20"/>
              </w:rPr>
              <w:t>service_domain_u</w:t>
            </w:r>
          </w:p>
        </w:tc>
        <w:tc>
          <w:tcPr>
            <w:tcW w:w="0" w:type="auto"/>
            <w:hideMark/>
          </w:tcPr>
          <w:p w14:paraId="71196FB4" w14:textId="77777777" w:rsidR="000740DC" w:rsidRPr="005341F0" w:rsidRDefault="000740DC" w:rsidP="000740D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5341F0">
              <w:rPr>
                <w:rFonts w:eastAsia="Times New Roman" w:cstheme="minorHAnsi"/>
                <w:color w:val="212121"/>
                <w:sz w:val="20"/>
                <w:szCs w:val="20"/>
              </w:rPr>
              <w:t>0.093938</w:t>
            </w:r>
          </w:p>
        </w:tc>
      </w:tr>
      <w:tr w:rsidR="000740DC" w:rsidRPr="005341F0" w14:paraId="4697D47A" w14:textId="77777777" w:rsidTr="00074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3D37C" w14:textId="77777777" w:rsidR="000740DC" w:rsidRPr="005341F0" w:rsidRDefault="000740DC" w:rsidP="000740DC">
            <w:pPr>
              <w:jc w:val="center"/>
              <w:rPr>
                <w:rFonts w:eastAsia="Times New Roman" w:cstheme="minorHAnsi"/>
                <w:color w:val="212121"/>
                <w:sz w:val="20"/>
                <w:szCs w:val="20"/>
              </w:rPr>
            </w:pPr>
            <w:r w:rsidRPr="005341F0">
              <w:rPr>
                <w:rFonts w:eastAsia="Times New Roman" w:cstheme="minorHAnsi"/>
                <w:color w:val="212121"/>
                <w:sz w:val="20"/>
                <w:szCs w:val="20"/>
              </w:rPr>
              <w:t>service_ftp</w:t>
            </w:r>
          </w:p>
        </w:tc>
        <w:tc>
          <w:tcPr>
            <w:tcW w:w="0" w:type="auto"/>
            <w:hideMark/>
          </w:tcPr>
          <w:p w14:paraId="443529F7" w14:textId="77777777" w:rsidR="000740DC" w:rsidRPr="005341F0" w:rsidRDefault="000740DC" w:rsidP="000740D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5341F0">
              <w:rPr>
                <w:rFonts w:eastAsia="Times New Roman" w:cstheme="minorHAnsi"/>
                <w:color w:val="212121"/>
                <w:sz w:val="20"/>
                <w:szCs w:val="20"/>
              </w:rPr>
              <w:t>0.064885</w:t>
            </w:r>
          </w:p>
        </w:tc>
      </w:tr>
      <w:tr w:rsidR="000740DC" w:rsidRPr="005341F0" w14:paraId="11BAF8EB" w14:textId="77777777" w:rsidTr="000740DC">
        <w:tc>
          <w:tcPr>
            <w:cnfStyle w:val="001000000000" w:firstRow="0" w:lastRow="0" w:firstColumn="1" w:lastColumn="0" w:oddVBand="0" w:evenVBand="0" w:oddHBand="0" w:evenHBand="0" w:firstRowFirstColumn="0" w:firstRowLastColumn="0" w:lastRowFirstColumn="0" w:lastRowLastColumn="0"/>
            <w:tcW w:w="0" w:type="auto"/>
            <w:hideMark/>
          </w:tcPr>
          <w:p w14:paraId="49BF2DCD" w14:textId="77777777" w:rsidR="000740DC" w:rsidRPr="005341F0" w:rsidRDefault="000740DC" w:rsidP="000740DC">
            <w:pPr>
              <w:jc w:val="center"/>
              <w:rPr>
                <w:rFonts w:eastAsia="Times New Roman" w:cstheme="minorHAnsi"/>
                <w:color w:val="212121"/>
                <w:sz w:val="20"/>
                <w:szCs w:val="20"/>
              </w:rPr>
            </w:pPr>
            <w:r w:rsidRPr="005341F0">
              <w:rPr>
                <w:rFonts w:eastAsia="Times New Roman" w:cstheme="minorHAnsi"/>
                <w:color w:val="212121"/>
                <w:sz w:val="20"/>
                <w:szCs w:val="20"/>
              </w:rPr>
              <w:t>dst_host_same_srv_rate</w:t>
            </w:r>
          </w:p>
        </w:tc>
        <w:tc>
          <w:tcPr>
            <w:tcW w:w="0" w:type="auto"/>
            <w:hideMark/>
          </w:tcPr>
          <w:p w14:paraId="464CF760" w14:textId="77777777" w:rsidR="000740DC" w:rsidRPr="005341F0" w:rsidRDefault="000740DC" w:rsidP="000740D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rPr>
            </w:pPr>
            <w:r w:rsidRPr="005341F0">
              <w:rPr>
                <w:rFonts w:eastAsia="Times New Roman" w:cstheme="minorHAnsi"/>
                <w:color w:val="212121"/>
                <w:sz w:val="20"/>
                <w:szCs w:val="20"/>
              </w:rPr>
              <w:t>0.049646</w:t>
            </w:r>
          </w:p>
        </w:tc>
      </w:tr>
      <w:tr w:rsidR="000740DC" w:rsidRPr="005341F0" w14:paraId="34F50D6B" w14:textId="77777777" w:rsidTr="00074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F715" w14:textId="77777777" w:rsidR="000740DC" w:rsidRPr="005341F0" w:rsidRDefault="000740DC" w:rsidP="000740DC">
            <w:pPr>
              <w:jc w:val="center"/>
              <w:rPr>
                <w:rFonts w:eastAsia="Times New Roman" w:cstheme="minorHAnsi"/>
                <w:color w:val="212121"/>
                <w:sz w:val="20"/>
                <w:szCs w:val="20"/>
              </w:rPr>
            </w:pPr>
            <w:r w:rsidRPr="005341F0">
              <w:rPr>
                <w:rFonts w:eastAsia="Times New Roman" w:cstheme="minorHAnsi"/>
                <w:color w:val="212121"/>
                <w:sz w:val="20"/>
                <w:szCs w:val="20"/>
              </w:rPr>
              <w:t>flag_SH</w:t>
            </w:r>
          </w:p>
        </w:tc>
        <w:tc>
          <w:tcPr>
            <w:tcW w:w="0" w:type="auto"/>
            <w:hideMark/>
          </w:tcPr>
          <w:p w14:paraId="1372C4D0" w14:textId="77777777" w:rsidR="000740DC" w:rsidRPr="005341F0" w:rsidRDefault="000740DC" w:rsidP="000740D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sz w:val="20"/>
                <w:szCs w:val="20"/>
              </w:rPr>
            </w:pPr>
            <w:r w:rsidRPr="005341F0">
              <w:rPr>
                <w:rFonts w:eastAsia="Times New Roman" w:cstheme="minorHAnsi"/>
                <w:color w:val="212121"/>
                <w:sz w:val="20"/>
                <w:szCs w:val="20"/>
              </w:rPr>
              <w:t>0.030285</w:t>
            </w:r>
          </w:p>
        </w:tc>
      </w:tr>
    </w:tbl>
    <w:p w14:paraId="131D8AF7" w14:textId="77777777" w:rsidR="00F21606" w:rsidRPr="00154F6E" w:rsidRDefault="00F21606" w:rsidP="00492C41">
      <w:pPr>
        <w:rPr>
          <w:sz w:val="20"/>
          <w:szCs w:val="20"/>
        </w:rPr>
      </w:pPr>
    </w:p>
    <w:p w14:paraId="4F7BDF72" w14:textId="77777777" w:rsidR="00F75A27" w:rsidRDefault="00F75A27" w:rsidP="00492C41"/>
    <w:p w14:paraId="79010A40" w14:textId="30E04870" w:rsidR="00154F6E" w:rsidRDefault="00154F6E" w:rsidP="007A55EB">
      <w:pPr>
        <w:pStyle w:val="ListParagraph"/>
        <w:numPr>
          <w:ilvl w:val="0"/>
          <w:numId w:val="8"/>
        </w:numPr>
        <w:ind w:left="360"/>
      </w:pPr>
      <w:r>
        <w:t>We verify if these features</w:t>
      </w:r>
      <w:r w:rsidR="00245395">
        <w:t xml:space="preserve"> are unique in some manner to its respective column by using Data Analysis techniques on our Dataset. </w:t>
      </w:r>
    </w:p>
    <w:p w14:paraId="1DD67BDE" w14:textId="14FCAEA1" w:rsidR="007A55EB" w:rsidRDefault="007A55EB" w:rsidP="007A55EB">
      <w:pPr>
        <w:pStyle w:val="ListParagraph"/>
        <w:numPr>
          <w:ilvl w:val="0"/>
          <w:numId w:val="8"/>
        </w:numPr>
        <w:ind w:left="360"/>
      </w:pPr>
      <w:r>
        <w:t xml:space="preserve">We observe that there is an excellent correlation between the features output </w:t>
      </w:r>
      <w:r w:rsidR="004B1EC8">
        <w:t>by the model and the data.</w:t>
      </w:r>
    </w:p>
    <w:p w14:paraId="4309608F" w14:textId="28F552C4" w:rsidR="00CF00DC" w:rsidRDefault="00CF00DC" w:rsidP="007A55EB">
      <w:pPr>
        <w:pStyle w:val="ListParagraph"/>
        <w:numPr>
          <w:ilvl w:val="0"/>
          <w:numId w:val="8"/>
        </w:numPr>
        <w:ind w:left="360"/>
      </w:pPr>
      <w:r>
        <w:t>We plot graphs</w:t>
      </w:r>
      <w:r w:rsidR="00113406">
        <w:t xml:space="preserve"> with the top feature of each class </w:t>
      </w:r>
      <w:r>
        <w:t xml:space="preserve">to </w:t>
      </w:r>
      <w:r w:rsidR="00B2503D">
        <w:t>visually explain the distinctiveness of the</w:t>
      </w:r>
      <w:r w:rsidR="00113406">
        <w:t xml:space="preserve"> feature.</w:t>
      </w:r>
    </w:p>
    <w:p w14:paraId="07FE39E3" w14:textId="77777777" w:rsidR="00F8477F" w:rsidRDefault="00F8477F" w:rsidP="00F8477F"/>
    <w:p w14:paraId="506B7125" w14:textId="77777777" w:rsidR="00D435B3" w:rsidRDefault="00D435B3" w:rsidP="00492C41"/>
    <w:p w14:paraId="3891DABA" w14:textId="6AA0DC6D" w:rsidR="00093855" w:rsidRDefault="00093855" w:rsidP="00093855">
      <w:pPr>
        <w:pStyle w:val="ListParagraph"/>
        <w:numPr>
          <w:ilvl w:val="0"/>
          <w:numId w:val="22"/>
        </w:numPr>
        <w:ind w:left="360"/>
      </w:pPr>
      <w:r>
        <w:rPr>
          <w:b/>
          <w:bCs/>
        </w:rPr>
        <w:t>Do</w:t>
      </w:r>
      <w:r w:rsidR="009938AC">
        <w:rPr>
          <w:b/>
          <w:bCs/>
        </w:rPr>
        <w:t>S</w:t>
      </w:r>
    </w:p>
    <w:p w14:paraId="106B6C94" w14:textId="77777777" w:rsidR="00ED6AC9" w:rsidRDefault="00ED6AC9" w:rsidP="00ED6AC9"/>
    <w:p w14:paraId="623C16D0" w14:textId="41109736" w:rsidR="00556CDB" w:rsidRDefault="00093855" w:rsidP="00492C41">
      <w:r>
        <w:rPr>
          <w:noProof/>
        </w:rPr>
        <w:drawing>
          <wp:inline distT="0" distB="0" distL="0" distR="0" wp14:anchorId="6F75BD12" wp14:editId="0E8CCC09">
            <wp:extent cx="2819400" cy="196342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19400" cy="1963420"/>
                    </a:xfrm>
                    <a:prstGeom prst="rect">
                      <a:avLst/>
                    </a:prstGeom>
                  </pic:spPr>
                </pic:pic>
              </a:graphicData>
            </a:graphic>
          </wp:inline>
        </w:drawing>
      </w:r>
    </w:p>
    <w:p w14:paraId="2BECCDF2" w14:textId="35413E59" w:rsidR="003B44E0" w:rsidRPr="003B44E0" w:rsidRDefault="00C83A23" w:rsidP="00D310DE">
      <w:pPr>
        <w:pStyle w:val="ListParagraph"/>
        <w:numPr>
          <w:ilvl w:val="0"/>
          <w:numId w:val="27"/>
        </w:numPr>
        <w:ind w:left="360"/>
        <w:rPr>
          <w:rFonts w:eastAsia="Times New Roman" w:cstheme="minorHAnsi"/>
        </w:rPr>
      </w:pPr>
      <w:r w:rsidRPr="00F611E3">
        <w:rPr>
          <w:rFonts w:eastAsia="Times New Roman" w:cstheme="minorHAnsi"/>
          <w:i/>
          <w:iCs/>
          <w:color w:val="212121"/>
        </w:rPr>
        <w:t>dst_host_serror_rate</w:t>
      </w:r>
      <w:r>
        <w:rPr>
          <w:rFonts w:eastAsia="Times New Roman" w:cstheme="minorHAnsi"/>
        </w:rPr>
        <w:t xml:space="preserve"> </w:t>
      </w:r>
      <w:r w:rsidR="00B43A6B">
        <w:rPr>
          <w:rFonts w:eastAsia="Times New Roman" w:cstheme="minorHAnsi"/>
        </w:rPr>
        <w:t xml:space="preserve">: </w:t>
      </w:r>
      <w:r w:rsidR="003B44E0" w:rsidRPr="003B44E0">
        <w:rPr>
          <w:rFonts w:eastAsia="Times New Roman" w:cstheme="minorHAnsi"/>
        </w:rPr>
        <w:t xml:space="preserve">The percentage of connections that have activated the flag s0, s1, s2 or s3, among </w:t>
      </w:r>
      <w:r>
        <w:rPr>
          <w:rFonts w:eastAsia="Times New Roman" w:cstheme="minorHAnsi"/>
        </w:rPr>
        <w:t>the</w:t>
      </w:r>
      <w:r w:rsidR="003B44E0" w:rsidRPr="00534796">
        <w:rPr>
          <w:rFonts w:eastAsia="Times New Roman" w:cstheme="minorHAnsi"/>
        </w:rPr>
        <w:t xml:space="preserve"> </w:t>
      </w:r>
      <w:r w:rsidR="005C7A67" w:rsidRPr="005C7A67">
        <w:rPr>
          <w:rFonts w:eastAsia="Times New Roman" w:cstheme="minorHAnsi"/>
        </w:rPr>
        <w:t>connections having the same destination host IP address</w:t>
      </w:r>
      <w:r w:rsidR="00883A68">
        <w:rPr>
          <w:rFonts w:eastAsia="Times New Roman" w:cstheme="minorHAnsi"/>
        </w:rPr>
        <w:t xml:space="preserve">. These flags are activated when the connections </w:t>
      </w:r>
      <w:r w:rsidR="00C42B29">
        <w:rPr>
          <w:rFonts w:eastAsia="Times New Roman" w:cstheme="minorHAnsi"/>
        </w:rPr>
        <w:t>weren’t</w:t>
      </w:r>
      <w:r w:rsidR="00883A68">
        <w:rPr>
          <w:rFonts w:eastAsia="Times New Roman" w:cstheme="minorHAnsi"/>
        </w:rPr>
        <w:t xml:space="preserve"> established and terminated </w:t>
      </w:r>
      <w:r w:rsidR="00C42B29">
        <w:rPr>
          <w:rFonts w:eastAsia="Times New Roman" w:cstheme="minorHAnsi"/>
        </w:rPr>
        <w:t>in a smooth way without any error.</w:t>
      </w:r>
      <w:r w:rsidR="00F97BF4">
        <w:rPr>
          <w:rFonts w:eastAsia="Times New Roman" w:cstheme="minorHAnsi"/>
        </w:rPr>
        <w:t xml:space="preserve"> Further explanation of each flag is available in [3].</w:t>
      </w:r>
    </w:p>
    <w:p w14:paraId="403BFF0C" w14:textId="79EB2710" w:rsidR="00113406" w:rsidRPr="009A2DEA" w:rsidRDefault="00E14F84" w:rsidP="00D310DE">
      <w:pPr>
        <w:pStyle w:val="ListParagraph"/>
        <w:numPr>
          <w:ilvl w:val="0"/>
          <w:numId w:val="27"/>
        </w:numPr>
        <w:ind w:left="360"/>
        <w:rPr>
          <w:i/>
        </w:rPr>
      </w:pPr>
      <w:r>
        <w:t>We can observe that t</w:t>
      </w:r>
      <w:r w:rsidR="009A2DEA">
        <w:t xml:space="preserve">he mean value of </w:t>
      </w:r>
      <w:r w:rsidR="009A2DEA" w:rsidRPr="009A2DEA">
        <w:rPr>
          <w:i/>
          <w:iCs/>
        </w:rPr>
        <w:t>dst_host_serror_rate</w:t>
      </w:r>
      <w:r w:rsidR="009A2DEA">
        <w:rPr>
          <w:i/>
          <w:iCs/>
        </w:rPr>
        <w:t xml:space="preserve"> </w:t>
      </w:r>
      <w:r w:rsidR="00CC1520">
        <w:t>is</w:t>
      </w:r>
      <w:r w:rsidR="00D338A8">
        <w:t xml:space="preserve"> considerably high</w:t>
      </w:r>
      <w:r>
        <w:t xml:space="preserve"> for Dos packets compared to other classes.</w:t>
      </w:r>
    </w:p>
    <w:p w14:paraId="17D5DA75" w14:textId="77777777" w:rsidR="00CF06BD" w:rsidRDefault="00CF06BD" w:rsidP="00B35151">
      <w:pPr>
        <w:rPr>
          <w:ins w:id="0" w:author="{bf154d00-89a0-b542-8e72-b09c879cae07}" w:date="2021-12-06T20:36:00Z"/>
        </w:rPr>
      </w:pPr>
    </w:p>
    <w:p w14:paraId="6FA6CFD3" w14:textId="77777777" w:rsidR="00B35151" w:rsidRPr="00C42B29" w:rsidRDefault="00B35151" w:rsidP="00B35151"/>
    <w:p w14:paraId="7E0D158A" w14:textId="32A0A4D4" w:rsidR="00B35151" w:rsidRPr="00B35151" w:rsidRDefault="00B35151" w:rsidP="00B35151">
      <w:pPr>
        <w:pStyle w:val="ListParagraph"/>
        <w:numPr>
          <w:ilvl w:val="0"/>
          <w:numId w:val="22"/>
        </w:numPr>
        <w:ind w:left="450"/>
        <w:rPr>
          <w:b/>
          <w:bCs/>
        </w:rPr>
      </w:pPr>
      <w:r>
        <w:rPr>
          <w:b/>
          <w:bCs/>
        </w:rPr>
        <w:t>Probe</w:t>
      </w:r>
    </w:p>
    <w:p w14:paraId="49248E5E" w14:textId="77777777" w:rsidR="00F74FC9" w:rsidRDefault="00F74FC9" w:rsidP="00492C41"/>
    <w:p w14:paraId="7CA805FF" w14:textId="03ABF3DE" w:rsidR="00AC7399" w:rsidRDefault="00B35151" w:rsidP="00492C41">
      <w:r>
        <w:rPr>
          <w:noProof/>
        </w:rPr>
        <w:drawing>
          <wp:inline distT="0" distB="0" distL="0" distR="0" wp14:anchorId="76B73754" wp14:editId="22D3CFC6">
            <wp:extent cx="2717800" cy="2185744"/>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59968" cy="2219657"/>
                    </a:xfrm>
                    <a:prstGeom prst="rect">
                      <a:avLst/>
                    </a:prstGeom>
                  </pic:spPr>
                </pic:pic>
              </a:graphicData>
            </a:graphic>
          </wp:inline>
        </w:drawing>
      </w:r>
    </w:p>
    <w:p w14:paraId="3B0B5068" w14:textId="77777777" w:rsidR="001A6638" w:rsidRDefault="001A6638" w:rsidP="00492C41"/>
    <w:p w14:paraId="30AE4683" w14:textId="35212DB2" w:rsidR="00FD23C3" w:rsidRDefault="00E95534" w:rsidP="007A40BC">
      <w:pPr>
        <w:pStyle w:val="ListParagraph"/>
        <w:numPr>
          <w:ilvl w:val="0"/>
          <w:numId w:val="25"/>
        </w:numPr>
      </w:pPr>
      <w:r>
        <w:rPr>
          <w:rFonts w:eastAsia="Times New Roman" w:cstheme="minorHAnsi"/>
          <w:i/>
          <w:iCs/>
          <w:color w:val="000000" w:themeColor="text1"/>
          <w:shd w:val="clear" w:color="auto" w:fill="FFFFFF"/>
        </w:rPr>
        <w:t xml:space="preserve">dst_host_diff_srv_rate </w:t>
      </w:r>
      <w:r>
        <w:rPr>
          <w:rFonts w:eastAsia="Times New Roman" w:cstheme="minorHAnsi"/>
          <w:color w:val="000000" w:themeColor="text1"/>
          <w:shd w:val="clear" w:color="auto" w:fill="FFFFFF"/>
        </w:rPr>
        <w:t xml:space="preserve">: </w:t>
      </w:r>
      <w:r w:rsidR="00883A68" w:rsidRPr="00883A68">
        <w:rPr>
          <w:rFonts w:eastAsia="Times New Roman" w:cstheme="minorHAnsi"/>
          <w:color w:val="000000" w:themeColor="text1"/>
          <w:shd w:val="clear" w:color="auto" w:fill="FFFFFF"/>
        </w:rPr>
        <w:t xml:space="preserve">The percentage of connections that were to different services, among the connections </w:t>
      </w:r>
      <w:r w:rsidR="002C7287" w:rsidRPr="002C7287">
        <w:rPr>
          <w:rFonts w:eastAsia="Times New Roman" w:cstheme="minorHAnsi"/>
          <w:color w:val="000000" w:themeColor="text1"/>
          <w:shd w:val="clear" w:color="auto" w:fill="FFFFFF"/>
        </w:rPr>
        <w:t xml:space="preserve">having the same destination </w:t>
      </w:r>
      <w:r w:rsidR="00883A68" w:rsidRPr="00883A68">
        <w:rPr>
          <w:rFonts w:eastAsia="Times New Roman" w:cstheme="minorHAnsi"/>
          <w:color w:val="000000" w:themeColor="text1"/>
          <w:shd w:val="clear" w:color="auto" w:fill="FFFFFF"/>
        </w:rPr>
        <w:t>host</w:t>
      </w:r>
      <w:r w:rsidR="002C7287" w:rsidRPr="002C7287">
        <w:rPr>
          <w:rFonts w:eastAsia="Times New Roman" w:cstheme="minorHAnsi"/>
          <w:color w:val="000000" w:themeColor="text1"/>
          <w:shd w:val="clear" w:color="auto" w:fill="FFFFFF"/>
        </w:rPr>
        <w:t xml:space="preserve"> IP address</w:t>
      </w:r>
      <w:r>
        <w:rPr>
          <w:rFonts w:eastAsia="Times New Roman" w:cstheme="minorHAnsi"/>
          <w:color w:val="000000" w:themeColor="text1"/>
          <w:shd w:val="clear" w:color="auto" w:fill="FFFFFF"/>
        </w:rPr>
        <w:t>.</w:t>
      </w:r>
    </w:p>
    <w:p w14:paraId="16E9F8D6" w14:textId="4172CE2E" w:rsidR="00E95534" w:rsidRPr="001A6638" w:rsidRDefault="001A6638" w:rsidP="00E95534">
      <w:pPr>
        <w:pStyle w:val="ListParagraph"/>
        <w:numPr>
          <w:ilvl w:val="0"/>
          <w:numId w:val="25"/>
        </w:numPr>
        <w:rPr>
          <w:i/>
        </w:rPr>
      </w:pPr>
      <w:r>
        <w:t xml:space="preserve">We can observe that the mean value of </w:t>
      </w:r>
      <w:r>
        <w:rPr>
          <w:rFonts w:eastAsia="Times New Roman" w:cstheme="minorHAnsi"/>
          <w:i/>
          <w:iCs/>
          <w:color w:val="000000" w:themeColor="text1"/>
          <w:shd w:val="clear" w:color="auto" w:fill="FFFFFF"/>
        </w:rPr>
        <w:t>dst_host_diff_srv_rate</w:t>
      </w:r>
      <w:r>
        <w:t xml:space="preserve"> is considerably high for Probe packets compared to other classes.</w:t>
      </w:r>
    </w:p>
    <w:p w14:paraId="7D733D4A" w14:textId="77777777" w:rsidR="001A6638" w:rsidRDefault="001A6638" w:rsidP="001A6638"/>
    <w:p w14:paraId="60C0DFE5" w14:textId="70F6A316" w:rsidR="00FD23C3" w:rsidRPr="00947E6E" w:rsidRDefault="00B343E5" w:rsidP="00B343E5">
      <w:pPr>
        <w:pStyle w:val="ListParagraph"/>
        <w:numPr>
          <w:ilvl w:val="0"/>
          <w:numId w:val="22"/>
        </w:numPr>
        <w:ind w:left="450"/>
        <w:rPr>
          <w:b/>
        </w:rPr>
      </w:pPr>
      <w:r>
        <w:rPr>
          <w:b/>
          <w:bCs/>
        </w:rPr>
        <w:t>R2L</w:t>
      </w:r>
    </w:p>
    <w:p w14:paraId="3FA9ADE5" w14:textId="77777777" w:rsidR="00B343E5" w:rsidRDefault="00B343E5" w:rsidP="00B343E5">
      <w:pPr>
        <w:rPr>
          <w:b/>
          <w:bCs/>
        </w:rPr>
      </w:pPr>
    </w:p>
    <w:p w14:paraId="5321743A" w14:textId="547AC8D1" w:rsidR="00B343E5" w:rsidRPr="00B343E5" w:rsidRDefault="00CF5CD3" w:rsidP="00B343E5">
      <w:pPr>
        <w:pStyle w:val="ListParagraph"/>
        <w:numPr>
          <w:ilvl w:val="0"/>
          <w:numId w:val="26"/>
        </w:numPr>
        <w:rPr>
          <w:b/>
          <w:bCs/>
        </w:rPr>
      </w:pPr>
      <w:r>
        <w:t xml:space="preserve">In the </w:t>
      </w:r>
      <w:r w:rsidR="009F5D48">
        <w:t xml:space="preserve">case of R2L, the top feature was not alone enough to clearly identify the </w:t>
      </w:r>
      <w:r w:rsidR="00024742">
        <w:t>R2L class.</w:t>
      </w:r>
    </w:p>
    <w:p w14:paraId="3CDFFE45" w14:textId="19FCD419" w:rsidR="00024742" w:rsidRPr="00B343E5" w:rsidRDefault="00024742" w:rsidP="00B343E5">
      <w:pPr>
        <w:pStyle w:val="ListParagraph"/>
        <w:numPr>
          <w:ilvl w:val="0"/>
          <w:numId w:val="26"/>
        </w:numPr>
        <w:rPr>
          <w:b/>
          <w:bCs/>
        </w:rPr>
      </w:pPr>
      <w:r>
        <w:t xml:space="preserve">The first feature </w:t>
      </w:r>
      <w:r w:rsidRPr="00673D13">
        <w:rPr>
          <w:i/>
        </w:rPr>
        <w:t>dst_host_same_src_port_rate</w:t>
      </w:r>
      <w:r w:rsidR="00673D13">
        <w:rPr>
          <w:i/>
          <w:iCs/>
        </w:rPr>
        <w:t xml:space="preserve"> </w:t>
      </w:r>
      <w:r w:rsidR="00673D13">
        <w:t xml:space="preserve">separates both Probe and R2L packets </w:t>
      </w:r>
      <w:r w:rsidR="00F00BC3">
        <w:t>as it has a high mean value.</w:t>
      </w:r>
    </w:p>
    <w:p w14:paraId="1C368753" w14:textId="6BAAF426" w:rsidR="00F00BC3" w:rsidRPr="00B343E5" w:rsidRDefault="00F00BC3" w:rsidP="00B343E5">
      <w:pPr>
        <w:pStyle w:val="ListParagraph"/>
        <w:numPr>
          <w:ilvl w:val="0"/>
          <w:numId w:val="26"/>
        </w:numPr>
        <w:rPr>
          <w:b/>
          <w:bCs/>
        </w:rPr>
      </w:pPr>
      <w:r>
        <w:t xml:space="preserve">We consider another top feature </w:t>
      </w:r>
      <w:r w:rsidRPr="00A56A5B">
        <w:rPr>
          <w:rFonts w:eastAsia="Times New Roman" w:cstheme="minorHAnsi"/>
          <w:i/>
          <w:iCs/>
          <w:color w:val="212121"/>
        </w:rPr>
        <w:t>dst_host_srv_count</w:t>
      </w:r>
      <w:r>
        <w:rPr>
          <w:rFonts w:eastAsia="Times New Roman" w:cstheme="minorHAnsi"/>
          <w:i/>
          <w:iCs/>
          <w:color w:val="212121"/>
        </w:rPr>
        <w:t xml:space="preserve">, </w:t>
      </w:r>
      <w:r>
        <w:rPr>
          <w:rFonts w:eastAsia="Times New Roman" w:cstheme="minorHAnsi"/>
          <w:color w:val="212121"/>
        </w:rPr>
        <w:t xml:space="preserve">which further divides Probe and R2L values has they have </w:t>
      </w:r>
      <w:r w:rsidR="00364754">
        <w:rPr>
          <w:rFonts w:eastAsia="Times New Roman" w:cstheme="minorHAnsi"/>
          <w:color w:val="212121"/>
        </w:rPr>
        <w:t>very different medians</w:t>
      </w:r>
      <w:r w:rsidR="00082BD6">
        <w:rPr>
          <w:rFonts w:eastAsia="Times New Roman" w:cstheme="minorHAnsi"/>
          <w:color w:val="212121"/>
        </w:rPr>
        <w:t>.</w:t>
      </w:r>
    </w:p>
    <w:p w14:paraId="316F7DF4" w14:textId="77777777" w:rsidR="00D310DE" w:rsidRPr="00D310DE" w:rsidRDefault="00D310DE" w:rsidP="00D310DE">
      <w:pPr>
        <w:rPr>
          <w:b/>
          <w:bCs/>
        </w:rPr>
      </w:pPr>
    </w:p>
    <w:p w14:paraId="47448214" w14:textId="547C38D3" w:rsidR="00B343E5" w:rsidRPr="00B343E5" w:rsidRDefault="00B343E5" w:rsidP="00B343E5">
      <w:pPr>
        <w:rPr>
          <w:b/>
          <w:bCs/>
        </w:rPr>
      </w:pPr>
      <w:r>
        <w:rPr>
          <w:b/>
          <w:bCs/>
          <w:noProof/>
        </w:rPr>
        <w:drawing>
          <wp:inline distT="0" distB="0" distL="0" distR="0" wp14:anchorId="3C9CC94C" wp14:editId="1204787B">
            <wp:extent cx="2328334" cy="190272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47772" cy="1918609"/>
                    </a:xfrm>
                    <a:prstGeom prst="rect">
                      <a:avLst/>
                    </a:prstGeom>
                  </pic:spPr>
                </pic:pic>
              </a:graphicData>
            </a:graphic>
          </wp:inline>
        </w:drawing>
      </w:r>
      <w:r w:rsidR="00D310DE">
        <w:rPr>
          <w:b/>
          <w:bCs/>
          <w:noProof/>
        </w:rPr>
        <w:drawing>
          <wp:inline distT="0" distB="0" distL="0" distR="0" wp14:anchorId="7CF65712" wp14:editId="7C5FC538">
            <wp:extent cx="2325511" cy="1885214"/>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6051" cy="1934292"/>
                    </a:xfrm>
                    <a:prstGeom prst="rect">
                      <a:avLst/>
                    </a:prstGeom>
                  </pic:spPr>
                </pic:pic>
              </a:graphicData>
            </a:graphic>
          </wp:inline>
        </w:drawing>
      </w:r>
    </w:p>
    <w:p w14:paraId="020EC300" w14:textId="017FFE13" w:rsidR="00082BD6" w:rsidRDefault="00082BD6" w:rsidP="00B343E5">
      <w:pPr>
        <w:rPr>
          <w:b/>
          <w:bCs/>
        </w:rPr>
      </w:pPr>
    </w:p>
    <w:p w14:paraId="271E718F" w14:textId="77777777" w:rsidR="009A7AAF" w:rsidRDefault="009A7AAF" w:rsidP="00B343E5">
      <w:pPr>
        <w:rPr>
          <w:b/>
          <w:bCs/>
        </w:rPr>
      </w:pPr>
    </w:p>
    <w:p w14:paraId="0815CDC1" w14:textId="77777777" w:rsidR="009A7AAF" w:rsidRDefault="009A7AAF" w:rsidP="00B343E5">
      <w:pPr>
        <w:rPr>
          <w:b/>
          <w:bCs/>
        </w:rPr>
      </w:pPr>
    </w:p>
    <w:p w14:paraId="0BE2E411" w14:textId="77777777" w:rsidR="009A7AAF" w:rsidRDefault="009A7AAF" w:rsidP="00B343E5">
      <w:pPr>
        <w:rPr>
          <w:b/>
          <w:bCs/>
        </w:rPr>
      </w:pPr>
    </w:p>
    <w:p w14:paraId="244F58B1" w14:textId="77777777" w:rsidR="009A7AAF" w:rsidRPr="00B343E5" w:rsidRDefault="009A7AAF" w:rsidP="00B343E5">
      <w:pPr>
        <w:rPr>
          <w:b/>
          <w:bCs/>
        </w:rPr>
      </w:pPr>
    </w:p>
    <w:p w14:paraId="6F9E2A12" w14:textId="372D72FF" w:rsidR="00477064" w:rsidRDefault="00BC0D8B" w:rsidP="00BC0D8B">
      <w:pPr>
        <w:pStyle w:val="ListParagraph"/>
        <w:numPr>
          <w:ilvl w:val="0"/>
          <w:numId w:val="22"/>
        </w:numPr>
        <w:ind w:left="450"/>
        <w:rPr>
          <w:b/>
          <w:bCs/>
        </w:rPr>
      </w:pPr>
      <w:r>
        <w:rPr>
          <w:b/>
          <w:bCs/>
        </w:rPr>
        <w:t>Normal</w:t>
      </w:r>
    </w:p>
    <w:p w14:paraId="7BEAAE43" w14:textId="77777777" w:rsidR="00BC0D8B" w:rsidRDefault="00BC0D8B" w:rsidP="00BC0D8B">
      <w:pPr>
        <w:rPr>
          <w:b/>
          <w:bCs/>
        </w:rPr>
      </w:pPr>
    </w:p>
    <w:p w14:paraId="02C934D6" w14:textId="5849EAE6" w:rsidR="00BC0D8B" w:rsidRPr="00BC0D8B" w:rsidRDefault="00BC0D8B" w:rsidP="00BC0D8B">
      <w:pPr>
        <w:pStyle w:val="ListParagraph"/>
        <w:numPr>
          <w:ilvl w:val="0"/>
          <w:numId w:val="29"/>
        </w:numPr>
        <w:rPr>
          <w:b/>
          <w:bCs/>
        </w:rPr>
      </w:pPr>
      <w:r>
        <w:t>Normal class could be clearly spotted with many features. The top feature flag_SF is set when the connection establishment and termination happens without any error.</w:t>
      </w:r>
    </w:p>
    <w:p w14:paraId="6DC6C9EC" w14:textId="77777777" w:rsidR="002B5734" w:rsidRDefault="002B5734" w:rsidP="002B5734">
      <w:pPr>
        <w:rPr>
          <w:b/>
          <w:bCs/>
        </w:rPr>
      </w:pPr>
    </w:p>
    <w:p w14:paraId="1F51FB29" w14:textId="3A9F4BB1" w:rsidR="002B5734" w:rsidRDefault="002B5734" w:rsidP="002B5734">
      <w:pPr>
        <w:rPr>
          <w:b/>
          <w:bCs/>
        </w:rPr>
      </w:pPr>
      <w:r>
        <w:rPr>
          <w:b/>
          <w:bCs/>
          <w:noProof/>
        </w:rPr>
        <w:drawing>
          <wp:inline distT="0" distB="0" distL="0" distR="0" wp14:anchorId="0C279A33" wp14:editId="58A817CB">
            <wp:extent cx="2607734" cy="2048453"/>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3372" cy="2076448"/>
                    </a:xfrm>
                    <a:prstGeom prst="rect">
                      <a:avLst/>
                    </a:prstGeom>
                  </pic:spPr>
                </pic:pic>
              </a:graphicData>
            </a:graphic>
          </wp:inline>
        </w:drawing>
      </w:r>
    </w:p>
    <w:p w14:paraId="0383679E" w14:textId="77777777" w:rsidR="002B5734" w:rsidRDefault="002B5734" w:rsidP="002B5734">
      <w:pPr>
        <w:rPr>
          <w:b/>
          <w:bCs/>
        </w:rPr>
      </w:pPr>
    </w:p>
    <w:p w14:paraId="41AD3999" w14:textId="548C4ADF" w:rsidR="000740DC" w:rsidRPr="000F297D" w:rsidRDefault="000740DC" w:rsidP="000740DC">
      <w:pPr>
        <w:jc w:val="center"/>
        <w:rPr>
          <w:sz w:val="48"/>
          <w:szCs w:val="48"/>
          <w:u w:val="single"/>
        </w:rPr>
      </w:pPr>
      <w:r>
        <w:rPr>
          <w:sz w:val="48"/>
          <w:szCs w:val="48"/>
          <w:u w:val="single"/>
        </w:rPr>
        <w:t>Conclusion</w:t>
      </w:r>
    </w:p>
    <w:p w14:paraId="05495A72" w14:textId="77777777" w:rsidR="000B617B" w:rsidRDefault="000B617B" w:rsidP="002B5734">
      <w:pPr>
        <w:rPr>
          <w:b/>
          <w:bCs/>
        </w:rPr>
      </w:pPr>
    </w:p>
    <w:p w14:paraId="56B7179C" w14:textId="744F5021" w:rsidR="000B617B" w:rsidRPr="00F0339B" w:rsidRDefault="00F0339B" w:rsidP="002B5734">
      <w:r>
        <w:t xml:space="preserve">We were able to </w:t>
      </w:r>
      <w:r w:rsidR="00242A32">
        <w:t xml:space="preserve">successfully </w:t>
      </w:r>
      <w:r w:rsidR="000A51EE">
        <w:t>detect intrusion</w:t>
      </w:r>
      <w:r w:rsidR="00242A32">
        <w:t xml:space="preserve"> </w:t>
      </w:r>
      <w:r w:rsidR="000A51EE">
        <w:t xml:space="preserve">and </w:t>
      </w:r>
      <w:r w:rsidR="00242A32">
        <w:t xml:space="preserve">classify network packets into </w:t>
      </w:r>
      <w:r w:rsidR="000A51EE">
        <w:t>the</w:t>
      </w:r>
      <w:r w:rsidR="00F5402A">
        <w:t>ir</w:t>
      </w:r>
      <w:r w:rsidR="000A51EE">
        <w:t xml:space="preserve"> respective type of attack. The accuracies of different ML models </w:t>
      </w:r>
      <w:r w:rsidR="00455F03">
        <w:t>are presented</w:t>
      </w:r>
      <w:r w:rsidR="000A51EE">
        <w:t xml:space="preserve"> and</w:t>
      </w:r>
      <w:r w:rsidR="00455F03">
        <w:t xml:space="preserve"> MLP and RandomForest models gave the best accuracy among the lot.</w:t>
      </w:r>
      <w:r w:rsidR="00DA005D">
        <w:t xml:space="preserve"> Further, </w:t>
      </w:r>
      <w:r w:rsidR="00EB7F0C">
        <w:t xml:space="preserve">we delved deep into the trained ML models to extract </w:t>
      </w:r>
      <w:r w:rsidR="00B64608">
        <w:t>useful information on importance of each feature</w:t>
      </w:r>
      <w:r w:rsidR="00293580">
        <w:t xml:space="preserve"> which correlates </w:t>
      </w:r>
      <w:r w:rsidR="00DF3BA1">
        <w:t>with</w:t>
      </w:r>
      <w:r w:rsidR="00293580">
        <w:t xml:space="preserve"> a particular classification. </w:t>
      </w:r>
      <w:r w:rsidR="00E06F4D">
        <w:t xml:space="preserve">OneVsRest classifier </w:t>
      </w:r>
      <w:r w:rsidR="00FF081E">
        <w:t xml:space="preserve">consisting of 4 DecisionTree models </w:t>
      </w:r>
      <w:r w:rsidR="00E06F4D">
        <w:t>was used</w:t>
      </w:r>
      <w:r w:rsidR="00463B24">
        <w:t xml:space="preserve">, and top features of each </w:t>
      </w:r>
      <w:r w:rsidR="005C3E8D">
        <w:t>class was obtained. We verified the</w:t>
      </w:r>
      <w:r w:rsidR="000A22FE">
        <w:t xml:space="preserve"> importance of</w:t>
      </w:r>
      <w:r w:rsidR="005C3E8D">
        <w:t xml:space="preserve"> top features by </w:t>
      </w:r>
      <w:r w:rsidR="009F2055">
        <w:t>visualizing the mean of that feature using graphs</w:t>
      </w:r>
      <w:r w:rsidR="000A22FE">
        <w:t xml:space="preserve"> on our Dataset.</w:t>
      </w:r>
    </w:p>
    <w:p w14:paraId="56A20761" w14:textId="77777777" w:rsidR="00477064" w:rsidRDefault="00477064" w:rsidP="00220524">
      <w:pPr>
        <w:spacing w:after="115"/>
        <w:jc w:val="center"/>
        <w:rPr>
          <w:sz w:val="48"/>
          <w:szCs w:val="48"/>
        </w:rPr>
      </w:pPr>
    </w:p>
    <w:p w14:paraId="3618AC62" w14:textId="1A1A5BB6" w:rsidR="002514B6" w:rsidRDefault="00AE483D" w:rsidP="00657B0A">
      <w:pPr>
        <w:spacing w:after="115"/>
        <w:jc w:val="center"/>
        <w:rPr>
          <w:sz w:val="48"/>
          <w:szCs w:val="48"/>
        </w:rPr>
      </w:pPr>
      <w:r>
        <w:rPr>
          <w:sz w:val="48"/>
          <w:szCs w:val="48"/>
        </w:rPr>
        <w:t>References</w:t>
      </w:r>
    </w:p>
    <w:p w14:paraId="22C8B655" w14:textId="77777777" w:rsidR="00D41B47" w:rsidRPr="00220524" w:rsidRDefault="00927C80" w:rsidP="00411AA7">
      <w:pPr>
        <w:pStyle w:val="Default"/>
        <w:rPr>
          <w:rFonts w:asciiTheme="minorHAnsi" w:hAnsiTheme="minorHAnsi" w:cstheme="minorHAnsi"/>
        </w:rPr>
      </w:pPr>
      <w:r w:rsidRPr="005902EA">
        <w:rPr>
          <w:rFonts w:asciiTheme="minorHAnsi" w:hAnsiTheme="minorHAnsi" w:cstheme="minorHAnsi"/>
        </w:rPr>
        <w:t xml:space="preserve">1. </w:t>
      </w:r>
      <w:r w:rsidR="00411AA7" w:rsidRPr="00411AA7">
        <w:rPr>
          <w:rFonts w:asciiTheme="minorHAnsi" w:hAnsiTheme="minorHAnsi" w:cstheme="minorHAnsi"/>
        </w:rPr>
        <w:t xml:space="preserve">A Novel Statistical Analysis and Autoencoder Driven Intelligent Intrusion Detection Approach </w:t>
      </w:r>
    </w:p>
    <w:p w14:paraId="2F26C064" w14:textId="5DCB1EA5" w:rsidR="00411AA7" w:rsidRPr="00411AA7" w:rsidRDefault="00F4624B" w:rsidP="00F4624B">
      <w:pPr>
        <w:pStyle w:val="Default"/>
        <w:rPr>
          <w:rFonts w:asciiTheme="minorHAnsi" w:hAnsiTheme="minorHAnsi" w:cstheme="minorHAnsi"/>
        </w:rPr>
      </w:pPr>
      <w:r w:rsidRPr="00220524">
        <w:rPr>
          <w:rFonts w:asciiTheme="minorHAnsi" w:hAnsiTheme="minorHAnsi" w:cstheme="minorHAnsi"/>
        </w:rPr>
        <w:t xml:space="preserve">     </w:t>
      </w:r>
      <w:hyperlink r:id="rId22" w:history="1">
        <w:r w:rsidR="00EC32D1" w:rsidRPr="00411AA7">
          <w:rPr>
            <w:rStyle w:val="Hyperlink"/>
            <w:rFonts w:asciiTheme="minorHAnsi" w:hAnsiTheme="minorHAnsi" w:cstheme="minorHAnsi"/>
          </w:rPr>
          <w:t>https://sci-hubtw.hkvisa.net/10.1016/j.neucom.2019.11.016</w:t>
        </w:r>
      </w:hyperlink>
      <w:r w:rsidR="00411AA7" w:rsidRPr="00411AA7">
        <w:rPr>
          <w:rFonts w:asciiTheme="minorHAnsi" w:hAnsiTheme="minorHAnsi" w:cstheme="minorHAnsi"/>
        </w:rPr>
        <w:t xml:space="preserve"> </w:t>
      </w:r>
    </w:p>
    <w:p w14:paraId="21CFADBF" w14:textId="73BC6972" w:rsidR="00AD4609" w:rsidRPr="00220524" w:rsidRDefault="00F4624B" w:rsidP="00BD67E9">
      <w:pPr>
        <w:spacing w:after="120"/>
        <w:rPr>
          <w:rFonts w:cstheme="minorHAnsi"/>
          <w:color w:val="000000"/>
        </w:rPr>
      </w:pPr>
      <w:r w:rsidRPr="00220524">
        <w:rPr>
          <w:rFonts w:cstheme="minorHAnsi"/>
          <w:color w:val="000000"/>
        </w:rPr>
        <w:t xml:space="preserve">     </w:t>
      </w:r>
      <w:hyperlink r:id="rId23" w:history="1">
        <w:r w:rsidRPr="00220524">
          <w:rPr>
            <w:rStyle w:val="Hyperlink"/>
            <w:rFonts w:cstheme="minorHAnsi"/>
          </w:rPr>
          <w:t>https://doi.org/10.1016/j.neucom.2019.11.016</w:t>
        </w:r>
      </w:hyperlink>
    </w:p>
    <w:p w14:paraId="07089799" w14:textId="0A1FF272" w:rsidR="00230C1C" w:rsidRPr="00220524" w:rsidRDefault="00AD4609" w:rsidP="00BD67E9">
      <w:pPr>
        <w:pStyle w:val="Default"/>
        <w:spacing w:after="120"/>
        <w:rPr>
          <w:rFonts w:asciiTheme="minorHAnsi" w:hAnsiTheme="minorHAnsi" w:cstheme="minorHAnsi"/>
        </w:rPr>
      </w:pPr>
      <w:r w:rsidRPr="00220524">
        <w:rPr>
          <w:rFonts w:asciiTheme="minorHAnsi" w:hAnsiTheme="minorHAnsi" w:cstheme="minorHAnsi"/>
        </w:rPr>
        <w:t>2.</w:t>
      </w:r>
      <w:r w:rsidR="00230C1C" w:rsidRPr="00220524">
        <w:rPr>
          <w:rFonts w:asciiTheme="minorHAnsi" w:hAnsiTheme="minorHAnsi" w:cstheme="minorHAnsi"/>
        </w:rPr>
        <w:t xml:space="preserve"> </w:t>
      </w:r>
      <w:r w:rsidR="00230C1C" w:rsidRPr="00230C1C">
        <w:rPr>
          <w:rFonts w:asciiTheme="minorHAnsi" w:hAnsiTheme="minorHAnsi" w:cstheme="minorHAnsi"/>
        </w:rPr>
        <w:t xml:space="preserve">The NSL-KDD dataset </w:t>
      </w:r>
      <w:hyperlink r:id="rId24" w:history="1">
        <w:r w:rsidR="00230C1C" w:rsidRPr="00230C1C">
          <w:rPr>
            <w:rStyle w:val="Hyperlink"/>
            <w:rFonts w:asciiTheme="minorHAnsi" w:hAnsiTheme="minorHAnsi" w:cstheme="minorHAnsi"/>
          </w:rPr>
          <w:t>https://www.unb.ca/cic/datasets/nsl.html</w:t>
        </w:r>
      </w:hyperlink>
      <w:r w:rsidR="00230C1C" w:rsidRPr="00230C1C">
        <w:rPr>
          <w:rFonts w:asciiTheme="minorHAnsi" w:hAnsiTheme="minorHAnsi" w:cstheme="minorHAnsi"/>
        </w:rPr>
        <w:t xml:space="preserve"> </w:t>
      </w:r>
    </w:p>
    <w:p w14:paraId="10B40F94" w14:textId="62334B1B" w:rsidR="005902EA" w:rsidRDefault="002D7590" w:rsidP="005902EA">
      <w:pPr>
        <w:pStyle w:val="Default"/>
        <w:rPr>
          <w:rFonts w:asciiTheme="minorHAnsi" w:hAnsiTheme="minorHAnsi" w:cstheme="minorHAnsi"/>
        </w:rPr>
      </w:pPr>
      <w:r w:rsidRPr="00220524">
        <w:rPr>
          <w:rFonts w:asciiTheme="minorHAnsi" w:hAnsiTheme="minorHAnsi" w:cstheme="minorHAnsi"/>
        </w:rPr>
        <w:t xml:space="preserve">3. </w:t>
      </w:r>
      <w:r w:rsidR="00B04FEE" w:rsidRPr="005902EA">
        <w:rPr>
          <w:rFonts w:asciiTheme="minorHAnsi" w:hAnsiTheme="minorHAnsi" w:cstheme="minorHAnsi"/>
        </w:rPr>
        <w:t>A Deeper Dive into the NSL-KDD Data Set</w:t>
      </w:r>
      <w:r w:rsidR="00B04FEE" w:rsidRPr="00220524">
        <w:rPr>
          <w:rFonts w:asciiTheme="minorHAnsi" w:hAnsiTheme="minorHAnsi" w:cstheme="minorHAnsi"/>
        </w:rPr>
        <w:t xml:space="preserve"> </w:t>
      </w:r>
      <w:hyperlink r:id="rId25" w:history="1">
        <w:r w:rsidR="00B04FEE" w:rsidRPr="00220524">
          <w:rPr>
            <w:rStyle w:val="Hyperlink"/>
            <w:rFonts w:asciiTheme="minorHAnsi" w:hAnsiTheme="minorHAnsi" w:cstheme="minorHAnsi"/>
          </w:rPr>
          <w:t>https://towardsdatascience.com/a-deeper-dive-into-the-nsl-kdd-data-set-15c753364657</w:t>
        </w:r>
      </w:hyperlink>
    </w:p>
    <w:p w14:paraId="5FF46596" w14:textId="77777777" w:rsidR="00220524" w:rsidRPr="00220524" w:rsidRDefault="00220524" w:rsidP="005902EA">
      <w:pPr>
        <w:pStyle w:val="Default"/>
        <w:rPr>
          <w:rFonts w:asciiTheme="minorHAnsi" w:hAnsiTheme="minorHAnsi" w:cstheme="minorHAnsi"/>
        </w:rPr>
      </w:pPr>
    </w:p>
    <w:p w14:paraId="4B06AD59" w14:textId="269A4CDD" w:rsidR="00AD4609" w:rsidRPr="00AD4609" w:rsidRDefault="005902EA" w:rsidP="00927C80">
      <w:pPr>
        <w:spacing w:after="115"/>
        <w:rPr>
          <w:rFonts w:cstheme="minorHAnsi"/>
          <w:color w:val="000000"/>
        </w:rPr>
      </w:pPr>
      <w:r w:rsidRPr="00220524">
        <w:rPr>
          <w:rFonts w:cstheme="minorHAnsi"/>
          <w:color w:val="000000"/>
        </w:rPr>
        <w:t>4.</w:t>
      </w:r>
      <w:r w:rsidRPr="005902EA">
        <w:rPr>
          <w:rFonts w:cstheme="minorHAnsi"/>
        </w:rPr>
        <w:t xml:space="preserve"> </w:t>
      </w:r>
      <w:r w:rsidRPr="00220524">
        <w:rPr>
          <w:rFonts w:cstheme="minorHAnsi"/>
          <w:color w:val="000000"/>
        </w:rPr>
        <w:t>https://en.wikipedia.org/wiki/Decision_tree_learning</w:t>
      </w:r>
    </w:p>
    <w:sectPr w:rsidR="00AD4609" w:rsidRPr="00AD4609" w:rsidSect="0041419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82E"/>
    <w:multiLevelType w:val="multilevel"/>
    <w:tmpl w:val="E26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251"/>
    <w:multiLevelType w:val="hybridMultilevel"/>
    <w:tmpl w:val="81B817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2818C1"/>
    <w:multiLevelType w:val="hybridMultilevel"/>
    <w:tmpl w:val="B66E39DE"/>
    <w:lvl w:ilvl="0" w:tplc="4B64BB2E">
      <w:start w:val="1"/>
      <w:numFmt w:val="bullet"/>
      <w:lvlText w:val="Ø"/>
      <w:lvlJc w:val="left"/>
      <w:pPr>
        <w:tabs>
          <w:tab w:val="num" w:pos="720"/>
        </w:tabs>
        <w:ind w:left="720" w:hanging="360"/>
      </w:pPr>
      <w:rPr>
        <w:rFonts w:ascii="Wingdings" w:hAnsi="Wingdings" w:hint="default"/>
      </w:rPr>
    </w:lvl>
    <w:lvl w:ilvl="1" w:tplc="8708D5D4" w:tentative="1">
      <w:start w:val="1"/>
      <w:numFmt w:val="bullet"/>
      <w:lvlText w:val="Ø"/>
      <w:lvlJc w:val="left"/>
      <w:pPr>
        <w:tabs>
          <w:tab w:val="num" w:pos="1440"/>
        </w:tabs>
        <w:ind w:left="1440" w:hanging="360"/>
      </w:pPr>
      <w:rPr>
        <w:rFonts w:ascii="Wingdings" w:hAnsi="Wingdings" w:hint="default"/>
      </w:rPr>
    </w:lvl>
    <w:lvl w:ilvl="2" w:tplc="B50E60B8" w:tentative="1">
      <w:start w:val="1"/>
      <w:numFmt w:val="bullet"/>
      <w:lvlText w:val="Ø"/>
      <w:lvlJc w:val="left"/>
      <w:pPr>
        <w:tabs>
          <w:tab w:val="num" w:pos="2160"/>
        </w:tabs>
        <w:ind w:left="2160" w:hanging="360"/>
      </w:pPr>
      <w:rPr>
        <w:rFonts w:ascii="Wingdings" w:hAnsi="Wingdings" w:hint="default"/>
      </w:rPr>
    </w:lvl>
    <w:lvl w:ilvl="3" w:tplc="E7E8761E" w:tentative="1">
      <w:start w:val="1"/>
      <w:numFmt w:val="bullet"/>
      <w:lvlText w:val="Ø"/>
      <w:lvlJc w:val="left"/>
      <w:pPr>
        <w:tabs>
          <w:tab w:val="num" w:pos="2880"/>
        </w:tabs>
        <w:ind w:left="2880" w:hanging="360"/>
      </w:pPr>
      <w:rPr>
        <w:rFonts w:ascii="Wingdings" w:hAnsi="Wingdings" w:hint="default"/>
      </w:rPr>
    </w:lvl>
    <w:lvl w:ilvl="4" w:tplc="012412BE" w:tentative="1">
      <w:start w:val="1"/>
      <w:numFmt w:val="bullet"/>
      <w:lvlText w:val="Ø"/>
      <w:lvlJc w:val="left"/>
      <w:pPr>
        <w:tabs>
          <w:tab w:val="num" w:pos="3600"/>
        </w:tabs>
        <w:ind w:left="3600" w:hanging="360"/>
      </w:pPr>
      <w:rPr>
        <w:rFonts w:ascii="Wingdings" w:hAnsi="Wingdings" w:hint="default"/>
      </w:rPr>
    </w:lvl>
    <w:lvl w:ilvl="5" w:tplc="5A5E2CBC" w:tentative="1">
      <w:start w:val="1"/>
      <w:numFmt w:val="bullet"/>
      <w:lvlText w:val="Ø"/>
      <w:lvlJc w:val="left"/>
      <w:pPr>
        <w:tabs>
          <w:tab w:val="num" w:pos="4320"/>
        </w:tabs>
        <w:ind w:left="4320" w:hanging="360"/>
      </w:pPr>
      <w:rPr>
        <w:rFonts w:ascii="Wingdings" w:hAnsi="Wingdings" w:hint="default"/>
      </w:rPr>
    </w:lvl>
    <w:lvl w:ilvl="6" w:tplc="9816F9CC" w:tentative="1">
      <w:start w:val="1"/>
      <w:numFmt w:val="bullet"/>
      <w:lvlText w:val="Ø"/>
      <w:lvlJc w:val="left"/>
      <w:pPr>
        <w:tabs>
          <w:tab w:val="num" w:pos="5040"/>
        </w:tabs>
        <w:ind w:left="5040" w:hanging="360"/>
      </w:pPr>
      <w:rPr>
        <w:rFonts w:ascii="Wingdings" w:hAnsi="Wingdings" w:hint="default"/>
      </w:rPr>
    </w:lvl>
    <w:lvl w:ilvl="7" w:tplc="AFBC2BB8" w:tentative="1">
      <w:start w:val="1"/>
      <w:numFmt w:val="bullet"/>
      <w:lvlText w:val="Ø"/>
      <w:lvlJc w:val="left"/>
      <w:pPr>
        <w:tabs>
          <w:tab w:val="num" w:pos="5760"/>
        </w:tabs>
        <w:ind w:left="5760" w:hanging="360"/>
      </w:pPr>
      <w:rPr>
        <w:rFonts w:ascii="Wingdings" w:hAnsi="Wingdings" w:hint="default"/>
      </w:rPr>
    </w:lvl>
    <w:lvl w:ilvl="8" w:tplc="AD06525E" w:tentative="1">
      <w:start w:val="1"/>
      <w:numFmt w:val="bullet"/>
      <w:lvlText w:val="Ø"/>
      <w:lvlJc w:val="left"/>
      <w:pPr>
        <w:tabs>
          <w:tab w:val="num" w:pos="6480"/>
        </w:tabs>
        <w:ind w:left="6480" w:hanging="360"/>
      </w:pPr>
      <w:rPr>
        <w:rFonts w:ascii="Wingdings" w:hAnsi="Wingdings" w:hint="default"/>
      </w:rPr>
    </w:lvl>
  </w:abstractNum>
  <w:abstractNum w:abstractNumId="3" w15:restartNumberingAfterBreak="0">
    <w:nsid w:val="0B0917B2"/>
    <w:multiLevelType w:val="hybridMultilevel"/>
    <w:tmpl w:val="754EB952"/>
    <w:lvl w:ilvl="0" w:tplc="27B23D96">
      <w:start w:val="1"/>
      <w:numFmt w:val="bullet"/>
      <w:lvlText w:val=""/>
      <w:lvlJc w:val="left"/>
      <w:pPr>
        <w:tabs>
          <w:tab w:val="num" w:pos="720"/>
        </w:tabs>
        <w:ind w:left="720" w:hanging="360"/>
      </w:pPr>
      <w:rPr>
        <w:rFonts w:ascii="Wingdings 3" w:hAnsi="Wingdings 3" w:hint="default"/>
      </w:rPr>
    </w:lvl>
    <w:lvl w:ilvl="1" w:tplc="F91C56FA">
      <w:start w:val="1"/>
      <w:numFmt w:val="bullet"/>
      <w:lvlText w:val=""/>
      <w:lvlJc w:val="left"/>
      <w:pPr>
        <w:tabs>
          <w:tab w:val="num" w:pos="1440"/>
        </w:tabs>
        <w:ind w:left="1440" w:hanging="360"/>
      </w:pPr>
      <w:rPr>
        <w:rFonts w:ascii="Wingdings 3" w:hAnsi="Wingdings 3" w:hint="default"/>
      </w:rPr>
    </w:lvl>
    <w:lvl w:ilvl="2" w:tplc="515486AA">
      <w:start w:val="228"/>
      <w:numFmt w:val="bullet"/>
      <w:lvlText w:val=""/>
      <w:lvlJc w:val="left"/>
      <w:pPr>
        <w:tabs>
          <w:tab w:val="num" w:pos="2160"/>
        </w:tabs>
        <w:ind w:left="2160" w:hanging="360"/>
      </w:pPr>
      <w:rPr>
        <w:rFonts w:ascii="Wingdings 3" w:hAnsi="Wingdings 3" w:hint="default"/>
      </w:rPr>
    </w:lvl>
    <w:lvl w:ilvl="3" w:tplc="C0480D96" w:tentative="1">
      <w:start w:val="1"/>
      <w:numFmt w:val="bullet"/>
      <w:lvlText w:val=""/>
      <w:lvlJc w:val="left"/>
      <w:pPr>
        <w:tabs>
          <w:tab w:val="num" w:pos="2880"/>
        </w:tabs>
        <w:ind w:left="2880" w:hanging="360"/>
      </w:pPr>
      <w:rPr>
        <w:rFonts w:ascii="Wingdings 3" w:hAnsi="Wingdings 3" w:hint="default"/>
      </w:rPr>
    </w:lvl>
    <w:lvl w:ilvl="4" w:tplc="7F660964" w:tentative="1">
      <w:start w:val="1"/>
      <w:numFmt w:val="bullet"/>
      <w:lvlText w:val=""/>
      <w:lvlJc w:val="left"/>
      <w:pPr>
        <w:tabs>
          <w:tab w:val="num" w:pos="3600"/>
        </w:tabs>
        <w:ind w:left="3600" w:hanging="360"/>
      </w:pPr>
      <w:rPr>
        <w:rFonts w:ascii="Wingdings 3" w:hAnsi="Wingdings 3" w:hint="default"/>
      </w:rPr>
    </w:lvl>
    <w:lvl w:ilvl="5" w:tplc="8D7E85C2" w:tentative="1">
      <w:start w:val="1"/>
      <w:numFmt w:val="bullet"/>
      <w:lvlText w:val=""/>
      <w:lvlJc w:val="left"/>
      <w:pPr>
        <w:tabs>
          <w:tab w:val="num" w:pos="4320"/>
        </w:tabs>
        <w:ind w:left="4320" w:hanging="360"/>
      </w:pPr>
      <w:rPr>
        <w:rFonts w:ascii="Wingdings 3" w:hAnsi="Wingdings 3" w:hint="default"/>
      </w:rPr>
    </w:lvl>
    <w:lvl w:ilvl="6" w:tplc="F694525A" w:tentative="1">
      <w:start w:val="1"/>
      <w:numFmt w:val="bullet"/>
      <w:lvlText w:val=""/>
      <w:lvlJc w:val="left"/>
      <w:pPr>
        <w:tabs>
          <w:tab w:val="num" w:pos="5040"/>
        </w:tabs>
        <w:ind w:left="5040" w:hanging="360"/>
      </w:pPr>
      <w:rPr>
        <w:rFonts w:ascii="Wingdings 3" w:hAnsi="Wingdings 3" w:hint="default"/>
      </w:rPr>
    </w:lvl>
    <w:lvl w:ilvl="7" w:tplc="BF1AC692" w:tentative="1">
      <w:start w:val="1"/>
      <w:numFmt w:val="bullet"/>
      <w:lvlText w:val=""/>
      <w:lvlJc w:val="left"/>
      <w:pPr>
        <w:tabs>
          <w:tab w:val="num" w:pos="5760"/>
        </w:tabs>
        <w:ind w:left="5760" w:hanging="360"/>
      </w:pPr>
      <w:rPr>
        <w:rFonts w:ascii="Wingdings 3" w:hAnsi="Wingdings 3" w:hint="default"/>
      </w:rPr>
    </w:lvl>
    <w:lvl w:ilvl="8" w:tplc="4F946C3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BB33A4"/>
    <w:multiLevelType w:val="hybridMultilevel"/>
    <w:tmpl w:val="00C0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666DC"/>
    <w:multiLevelType w:val="hybridMultilevel"/>
    <w:tmpl w:val="E47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C1669"/>
    <w:multiLevelType w:val="hybridMultilevel"/>
    <w:tmpl w:val="C80C11C6"/>
    <w:lvl w:ilvl="0" w:tplc="4B4AE7AC">
      <w:start w:val="1"/>
      <w:numFmt w:val="bullet"/>
      <w:lvlText w:val="Ø"/>
      <w:lvlJc w:val="left"/>
      <w:pPr>
        <w:tabs>
          <w:tab w:val="num" w:pos="720"/>
        </w:tabs>
        <w:ind w:left="720" w:hanging="360"/>
      </w:pPr>
      <w:rPr>
        <w:rFonts w:ascii="Wingdings" w:hAnsi="Wingdings" w:hint="default"/>
      </w:rPr>
    </w:lvl>
    <w:lvl w:ilvl="1" w:tplc="39EECD84" w:tentative="1">
      <w:start w:val="1"/>
      <w:numFmt w:val="bullet"/>
      <w:lvlText w:val="Ø"/>
      <w:lvlJc w:val="left"/>
      <w:pPr>
        <w:tabs>
          <w:tab w:val="num" w:pos="1440"/>
        </w:tabs>
        <w:ind w:left="1440" w:hanging="360"/>
      </w:pPr>
      <w:rPr>
        <w:rFonts w:ascii="Wingdings" w:hAnsi="Wingdings" w:hint="default"/>
      </w:rPr>
    </w:lvl>
    <w:lvl w:ilvl="2" w:tplc="D6109EBC" w:tentative="1">
      <w:start w:val="1"/>
      <w:numFmt w:val="bullet"/>
      <w:lvlText w:val="Ø"/>
      <w:lvlJc w:val="left"/>
      <w:pPr>
        <w:tabs>
          <w:tab w:val="num" w:pos="2160"/>
        </w:tabs>
        <w:ind w:left="2160" w:hanging="360"/>
      </w:pPr>
      <w:rPr>
        <w:rFonts w:ascii="Wingdings" w:hAnsi="Wingdings" w:hint="default"/>
      </w:rPr>
    </w:lvl>
    <w:lvl w:ilvl="3" w:tplc="0A6C343A" w:tentative="1">
      <w:start w:val="1"/>
      <w:numFmt w:val="bullet"/>
      <w:lvlText w:val="Ø"/>
      <w:lvlJc w:val="left"/>
      <w:pPr>
        <w:tabs>
          <w:tab w:val="num" w:pos="2880"/>
        </w:tabs>
        <w:ind w:left="2880" w:hanging="360"/>
      </w:pPr>
      <w:rPr>
        <w:rFonts w:ascii="Wingdings" w:hAnsi="Wingdings" w:hint="default"/>
      </w:rPr>
    </w:lvl>
    <w:lvl w:ilvl="4" w:tplc="EEF6DEE6" w:tentative="1">
      <w:start w:val="1"/>
      <w:numFmt w:val="bullet"/>
      <w:lvlText w:val="Ø"/>
      <w:lvlJc w:val="left"/>
      <w:pPr>
        <w:tabs>
          <w:tab w:val="num" w:pos="3600"/>
        </w:tabs>
        <w:ind w:left="3600" w:hanging="360"/>
      </w:pPr>
      <w:rPr>
        <w:rFonts w:ascii="Wingdings" w:hAnsi="Wingdings" w:hint="default"/>
      </w:rPr>
    </w:lvl>
    <w:lvl w:ilvl="5" w:tplc="99328F7A" w:tentative="1">
      <w:start w:val="1"/>
      <w:numFmt w:val="bullet"/>
      <w:lvlText w:val="Ø"/>
      <w:lvlJc w:val="left"/>
      <w:pPr>
        <w:tabs>
          <w:tab w:val="num" w:pos="4320"/>
        </w:tabs>
        <w:ind w:left="4320" w:hanging="360"/>
      </w:pPr>
      <w:rPr>
        <w:rFonts w:ascii="Wingdings" w:hAnsi="Wingdings" w:hint="default"/>
      </w:rPr>
    </w:lvl>
    <w:lvl w:ilvl="6" w:tplc="E09A242A" w:tentative="1">
      <w:start w:val="1"/>
      <w:numFmt w:val="bullet"/>
      <w:lvlText w:val="Ø"/>
      <w:lvlJc w:val="left"/>
      <w:pPr>
        <w:tabs>
          <w:tab w:val="num" w:pos="5040"/>
        </w:tabs>
        <w:ind w:left="5040" w:hanging="360"/>
      </w:pPr>
      <w:rPr>
        <w:rFonts w:ascii="Wingdings" w:hAnsi="Wingdings" w:hint="default"/>
      </w:rPr>
    </w:lvl>
    <w:lvl w:ilvl="7" w:tplc="D6ACFCA4" w:tentative="1">
      <w:start w:val="1"/>
      <w:numFmt w:val="bullet"/>
      <w:lvlText w:val="Ø"/>
      <w:lvlJc w:val="left"/>
      <w:pPr>
        <w:tabs>
          <w:tab w:val="num" w:pos="5760"/>
        </w:tabs>
        <w:ind w:left="5760" w:hanging="360"/>
      </w:pPr>
      <w:rPr>
        <w:rFonts w:ascii="Wingdings" w:hAnsi="Wingdings" w:hint="default"/>
      </w:rPr>
    </w:lvl>
    <w:lvl w:ilvl="8" w:tplc="A6B04D88" w:tentative="1">
      <w:start w:val="1"/>
      <w:numFmt w:val="bullet"/>
      <w:lvlText w:val="Ø"/>
      <w:lvlJc w:val="left"/>
      <w:pPr>
        <w:tabs>
          <w:tab w:val="num" w:pos="6480"/>
        </w:tabs>
        <w:ind w:left="6480" w:hanging="360"/>
      </w:pPr>
      <w:rPr>
        <w:rFonts w:ascii="Wingdings" w:hAnsi="Wingdings" w:hint="default"/>
      </w:rPr>
    </w:lvl>
  </w:abstractNum>
  <w:abstractNum w:abstractNumId="7" w15:restartNumberingAfterBreak="0">
    <w:nsid w:val="135E2651"/>
    <w:multiLevelType w:val="hybridMultilevel"/>
    <w:tmpl w:val="3A7ABF56"/>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7387954"/>
    <w:multiLevelType w:val="hybridMultilevel"/>
    <w:tmpl w:val="D6C02232"/>
    <w:lvl w:ilvl="0" w:tplc="335E1726">
      <w:start w:val="1"/>
      <w:numFmt w:val="bullet"/>
      <w:lvlText w:val="Ø"/>
      <w:lvlJc w:val="left"/>
      <w:pPr>
        <w:tabs>
          <w:tab w:val="num" w:pos="720"/>
        </w:tabs>
        <w:ind w:left="720" w:hanging="360"/>
      </w:pPr>
      <w:rPr>
        <w:rFonts w:ascii="Wingdings" w:hAnsi="Wingdings" w:hint="default"/>
      </w:rPr>
    </w:lvl>
    <w:lvl w:ilvl="1" w:tplc="5C802024">
      <w:start w:val="1"/>
      <w:numFmt w:val="bullet"/>
      <w:lvlText w:val="Ø"/>
      <w:lvlJc w:val="left"/>
      <w:pPr>
        <w:tabs>
          <w:tab w:val="num" w:pos="1440"/>
        </w:tabs>
        <w:ind w:left="1440" w:hanging="360"/>
      </w:pPr>
      <w:rPr>
        <w:rFonts w:ascii="Wingdings" w:hAnsi="Wingdings" w:hint="default"/>
      </w:rPr>
    </w:lvl>
    <w:lvl w:ilvl="2" w:tplc="4B825128" w:tentative="1">
      <w:start w:val="1"/>
      <w:numFmt w:val="bullet"/>
      <w:lvlText w:val="Ø"/>
      <w:lvlJc w:val="left"/>
      <w:pPr>
        <w:tabs>
          <w:tab w:val="num" w:pos="2160"/>
        </w:tabs>
        <w:ind w:left="2160" w:hanging="360"/>
      </w:pPr>
      <w:rPr>
        <w:rFonts w:ascii="Wingdings" w:hAnsi="Wingdings" w:hint="default"/>
      </w:rPr>
    </w:lvl>
    <w:lvl w:ilvl="3" w:tplc="CFFEFC78" w:tentative="1">
      <w:start w:val="1"/>
      <w:numFmt w:val="bullet"/>
      <w:lvlText w:val="Ø"/>
      <w:lvlJc w:val="left"/>
      <w:pPr>
        <w:tabs>
          <w:tab w:val="num" w:pos="2880"/>
        </w:tabs>
        <w:ind w:left="2880" w:hanging="360"/>
      </w:pPr>
      <w:rPr>
        <w:rFonts w:ascii="Wingdings" w:hAnsi="Wingdings" w:hint="default"/>
      </w:rPr>
    </w:lvl>
    <w:lvl w:ilvl="4" w:tplc="4C32A32C" w:tentative="1">
      <w:start w:val="1"/>
      <w:numFmt w:val="bullet"/>
      <w:lvlText w:val="Ø"/>
      <w:lvlJc w:val="left"/>
      <w:pPr>
        <w:tabs>
          <w:tab w:val="num" w:pos="3600"/>
        </w:tabs>
        <w:ind w:left="3600" w:hanging="360"/>
      </w:pPr>
      <w:rPr>
        <w:rFonts w:ascii="Wingdings" w:hAnsi="Wingdings" w:hint="default"/>
      </w:rPr>
    </w:lvl>
    <w:lvl w:ilvl="5" w:tplc="7F54440C" w:tentative="1">
      <w:start w:val="1"/>
      <w:numFmt w:val="bullet"/>
      <w:lvlText w:val="Ø"/>
      <w:lvlJc w:val="left"/>
      <w:pPr>
        <w:tabs>
          <w:tab w:val="num" w:pos="4320"/>
        </w:tabs>
        <w:ind w:left="4320" w:hanging="360"/>
      </w:pPr>
      <w:rPr>
        <w:rFonts w:ascii="Wingdings" w:hAnsi="Wingdings" w:hint="default"/>
      </w:rPr>
    </w:lvl>
    <w:lvl w:ilvl="6" w:tplc="11BCDA70" w:tentative="1">
      <w:start w:val="1"/>
      <w:numFmt w:val="bullet"/>
      <w:lvlText w:val="Ø"/>
      <w:lvlJc w:val="left"/>
      <w:pPr>
        <w:tabs>
          <w:tab w:val="num" w:pos="5040"/>
        </w:tabs>
        <w:ind w:left="5040" w:hanging="360"/>
      </w:pPr>
      <w:rPr>
        <w:rFonts w:ascii="Wingdings" w:hAnsi="Wingdings" w:hint="default"/>
      </w:rPr>
    </w:lvl>
    <w:lvl w:ilvl="7" w:tplc="7D3CD338" w:tentative="1">
      <w:start w:val="1"/>
      <w:numFmt w:val="bullet"/>
      <w:lvlText w:val="Ø"/>
      <w:lvlJc w:val="left"/>
      <w:pPr>
        <w:tabs>
          <w:tab w:val="num" w:pos="5760"/>
        </w:tabs>
        <w:ind w:left="5760" w:hanging="360"/>
      </w:pPr>
      <w:rPr>
        <w:rFonts w:ascii="Wingdings" w:hAnsi="Wingdings" w:hint="default"/>
      </w:rPr>
    </w:lvl>
    <w:lvl w:ilvl="8" w:tplc="99D63EF6" w:tentative="1">
      <w:start w:val="1"/>
      <w:numFmt w:val="bullet"/>
      <w:lvlText w:val="Ø"/>
      <w:lvlJc w:val="left"/>
      <w:pPr>
        <w:tabs>
          <w:tab w:val="num" w:pos="6480"/>
        </w:tabs>
        <w:ind w:left="6480" w:hanging="360"/>
      </w:pPr>
      <w:rPr>
        <w:rFonts w:ascii="Wingdings" w:hAnsi="Wingdings" w:hint="default"/>
      </w:rPr>
    </w:lvl>
  </w:abstractNum>
  <w:abstractNum w:abstractNumId="9" w15:restartNumberingAfterBreak="0">
    <w:nsid w:val="190E62A8"/>
    <w:multiLevelType w:val="hybridMultilevel"/>
    <w:tmpl w:val="DE54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F47F2"/>
    <w:multiLevelType w:val="hybridMultilevel"/>
    <w:tmpl w:val="958A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21CB"/>
    <w:multiLevelType w:val="hybridMultilevel"/>
    <w:tmpl w:val="37C03BFE"/>
    <w:lvl w:ilvl="0" w:tplc="FA366CE0">
      <w:start w:val="1"/>
      <w:numFmt w:val="bullet"/>
      <w:lvlText w:val="Ø"/>
      <w:lvlJc w:val="left"/>
      <w:pPr>
        <w:tabs>
          <w:tab w:val="num" w:pos="720"/>
        </w:tabs>
        <w:ind w:left="720" w:hanging="360"/>
      </w:pPr>
      <w:rPr>
        <w:rFonts w:ascii="Wingdings" w:hAnsi="Wingdings" w:hint="default"/>
      </w:rPr>
    </w:lvl>
    <w:lvl w:ilvl="1" w:tplc="3D94E344" w:tentative="1">
      <w:start w:val="1"/>
      <w:numFmt w:val="bullet"/>
      <w:lvlText w:val="Ø"/>
      <w:lvlJc w:val="left"/>
      <w:pPr>
        <w:tabs>
          <w:tab w:val="num" w:pos="1440"/>
        </w:tabs>
        <w:ind w:left="1440" w:hanging="360"/>
      </w:pPr>
      <w:rPr>
        <w:rFonts w:ascii="Wingdings" w:hAnsi="Wingdings" w:hint="default"/>
      </w:rPr>
    </w:lvl>
    <w:lvl w:ilvl="2" w:tplc="5F9C560A" w:tentative="1">
      <w:start w:val="1"/>
      <w:numFmt w:val="bullet"/>
      <w:lvlText w:val="Ø"/>
      <w:lvlJc w:val="left"/>
      <w:pPr>
        <w:tabs>
          <w:tab w:val="num" w:pos="2160"/>
        </w:tabs>
        <w:ind w:left="2160" w:hanging="360"/>
      </w:pPr>
      <w:rPr>
        <w:rFonts w:ascii="Wingdings" w:hAnsi="Wingdings" w:hint="default"/>
      </w:rPr>
    </w:lvl>
    <w:lvl w:ilvl="3" w:tplc="349460E6" w:tentative="1">
      <w:start w:val="1"/>
      <w:numFmt w:val="bullet"/>
      <w:lvlText w:val="Ø"/>
      <w:lvlJc w:val="left"/>
      <w:pPr>
        <w:tabs>
          <w:tab w:val="num" w:pos="2880"/>
        </w:tabs>
        <w:ind w:left="2880" w:hanging="360"/>
      </w:pPr>
      <w:rPr>
        <w:rFonts w:ascii="Wingdings" w:hAnsi="Wingdings" w:hint="default"/>
      </w:rPr>
    </w:lvl>
    <w:lvl w:ilvl="4" w:tplc="AD621008" w:tentative="1">
      <w:start w:val="1"/>
      <w:numFmt w:val="bullet"/>
      <w:lvlText w:val="Ø"/>
      <w:lvlJc w:val="left"/>
      <w:pPr>
        <w:tabs>
          <w:tab w:val="num" w:pos="3600"/>
        </w:tabs>
        <w:ind w:left="3600" w:hanging="360"/>
      </w:pPr>
      <w:rPr>
        <w:rFonts w:ascii="Wingdings" w:hAnsi="Wingdings" w:hint="default"/>
      </w:rPr>
    </w:lvl>
    <w:lvl w:ilvl="5" w:tplc="57061D08" w:tentative="1">
      <w:start w:val="1"/>
      <w:numFmt w:val="bullet"/>
      <w:lvlText w:val="Ø"/>
      <w:lvlJc w:val="left"/>
      <w:pPr>
        <w:tabs>
          <w:tab w:val="num" w:pos="4320"/>
        </w:tabs>
        <w:ind w:left="4320" w:hanging="360"/>
      </w:pPr>
      <w:rPr>
        <w:rFonts w:ascii="Wingdings" w:hAnsi="Wingdings" w:hint="default"/>
      </w:rPr>
    </w:lvl>
    <w:lvl w:ilvl="6" w:tplc="25C8DFD2" w:tentative="1">
      <w:start w:val="1"/>
      <w:numFmt w:val="bullet"/>
      <w:lvlText w:val="Ø"/>
      <w:lvlJc w:val="left"/>
      <w:pPr>
        <w:tabs>
          <w:tab w:val="num" w:pos="5040"/>
        </w:tabs>
        <w:ind w:left="5040" w:hanging="360"/>
      </w:pPr>
      <w:rPr>
        <w:rFonts w:ascii="Wingdings" w:hAnsi="Wingdings" w:hint="default"/>
      </w:rPr>
    </w:lvl>
    <w:lvl w:ilvl="7" w:tplc="1AEE7ED4" w:tentative="1">
      <w:start w:val="1"/>
      <w:numFmt w:val="bullet"/>
      <w:lvlText w:val="Ø"/>
      <w:lvlJc w:val="left"/>
      <w:pPr>
        <w:tabs>
          <w:tab w:val="num" w:pos="5760"/>
        </w:tabs>
        <w:ind w:left="5760" w:hanging="360"/>
      </w:pPr>
      <w:rPr>
        <w:rFonts w:ascii="Wingdings" w:hAnsi="Wingdings" w:hint="default"/>
      </w:rPr>
    </w:lvl>
    <w:lvl w:ilvl="8" w:tplc="22B03744" w:tentative="1">
      <w:start w:val="1"/>
      <w:numFmt w:val="bullet"/>
      <w:lvlText w:val="Ø"/>
      <w:lvlJc w:val="left"/>
      <w:pPr>
        <w:tabs>
          <w:tab w:val="num" w:pos="6480"/>
        </w:tabs>
        <w:ind w:left="6480" w:hanging="360"/>
      </w:pPr>
      <w:rPr>
        <w:rFonts w:ascii="Wingdings" w:hAnsi="Wingdings" w:hint="default"/>
      </w:rPr>
    </w:lvl>
  </w:abstractNum>
  <w:abstractNum w:abstractNumId="12" w15:restartNumberingAfterBreak="0">
    <w:nsid w:val="1E7E0240"/>
    <w:multiLevelType w:val="hybridMultilevel"/>
    <w:tmpl w:val="EB281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A930CF"/>
    <w:multiLevelType w:val="hybridMultilevel"/>
    <w:tmpl w:val="443A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C590F"/>
    <w:multiLevelType w:val="hybridMultilevel"/>
    <w:tmpl w:val="BC64EDE0"/>
    <w:lvl w:ilvl="0" w:tplc="4E64C71C">
      <w:start w:val="1"/>
      <w:numFmt w:val="bullet"/>
      <w:lvlText w:val="Ø"/>
      <w:lvlJc w:val="left"/>
      <w:pPr>
        <w:tabs>
          <w:tab w:val="num" w:pos="720"/>
        </w:tabs>
        <w:ind w:left="720" w:hanging="360"/>
      </w:pPr>
      <w:rPr>
        <w:rFonts w:ascii="Wingdings" w:hAnsi="Wingdings" w:hint="default"/>
      </w:rPr>
    </w:lvl>
    <w:lvl w:ilvl="1" w:tplc="F0AA320C">
      <w:start w:val="1"/>
      <w:numFmt w:val="bullet"/>
      <w:lvlText w:val="Ø"/>
      <w:lvlJc w:val="left"/>
      <w:pPr>
        <w:tabs>
          <w:tab w:val="num" w:pos="1440"/>
        </w:tabs>
        <w:ind w:left="1440" w:hanging="360"/>
      </w:pPr>
      <w:rPr>
        <w:rFonts w:ascii="Wingdings" w:hAnsi="Wingdings" w:hint="default"/>
      </w:rPr>
    </w:lvl>
    <w:lvl w:ilvl="2" w:tplc="7A8A6706" w:tentative="1">
      <w:start w:val="1"/>
      <w:numFmt w:val="bullet"/>
      <w:lvlText w:val="Ø"/>
      <w:lvlJc w:val="left"/>
      <w:pPr>
        <w:tabs>
          <w:tab w:val="num" w:pos="2160"/>
        </w:tabs>
        <w:ind w:left="2160" w:hanging="360"/>
      </w:pPr>
      <w:rPr>
        <w:rFonts w:ascii="Wingdings" w:hAnsi="Wingdings" w:hint="default"/>
      </w:rPr>
    </w:lvl>
    <w:lvl w:ilvl="3" w:tplc="BA8875C6" w:tentative="1">
      <w:start w:val="1"/>
      <w:numFmt w:val="bullet"/>
      <w:lvlText w:val="Ø"/>
      <w:lvlJc w:val="left"/>
      <w:pPr>
        <w:tabs>
          <w:tab w:val="num" w:pos="2880"/>
        </w:tabs>
        <w:ind w:left="2880" w:hanging="360"/>
      </w:pPr>
      <w:rPr>
        <w:rFonts w:ascii="Wingdings" w:hAnsi="Wingdings" w:hint="default"/>
      </w:rPr>
    </w:lvl>
    <w:lvl w:ilvl="4" w:tplc="A59CDA26" w:tentative="1">
      <w:start w:val="1"/>
      <w:numFmt w:val="bullet"/>
      <w:lvlText w:val="Ø"/>
      <w:lvlJc w:val="left"/>
      <w:pPr>
        <w:tabs>
          <w:tab w:val="num" w:pos="3600"/>
        </w:tabs>
        <w:ind w:left="3600" w:hanging="360"/>
      </w:pPr>
      <w:rPr>
        <w:rFonts w:ascii="Wingdings" w:hAnsi="Wingdings" w:hint="default"/>
      </w:rPr>
    </w:lvl>
    <w:lvl w:ilvl="5" w:tplc="6C94D822" w:tentative="1">
      <w:start w:val="1"/>
      <w:numFmt w:val="bullet"/>
      <w:lvlText w:val="Ø"/>
      <w:lvlJc w:val="left"/>
      <w:pPr>
        <w:tabs>
          <w:tab w:val="num" w:pos="4320"/>
        </w:tabs>
        <w:ind w:left="4320" w:hanging="360"/>
      </w:pPr>
      <w:rPr>
        <w:rFonts w:ascii="Wingdings" w:hAnsi="Wingdings" w:hint="default"/>
      </w:rPr>
    </w:lvl>
    <w:lvl w:ilvl="6" w:tplc="08CE49CC" w:tentative="1">
      <w:start w:val="1"/>
      <w:numFmt w:val="bullet"/>
      <w:lvlText w:val="Ø"/>
      <w:lvlJc w:val="left"/>
      <w:pPr>
        <w:tabs>
          <w:tab w:val="num" w:pos="5040"/>
        </w:tabs>
        <w:ind w:left="5040" w:hanging="360"/>
      </w:pPr>
      <w:rPr>
        <w:rFonts w:ascii="Wingdings" w:hAnsi="Wingdings" w:hint="default"/>
      </w:rPr>
    </w:lvl>
    <w:lvl w:ilvl="7" w:tplc="A3FC95D2" w:tentative="1">
      <w:start w:val="1"/>
      <w:numFmt w:val="bullet"/>
      <w:lvlText w:val="Ø"/>
      <w:lvlJc w:val="left"/>
      <w:pPr>
        <w:tabs>
          <w:tab w:val="num" w:pos="5760"/>
        </w:tabs>
        <w:ind w:left="5760" w:hanging="360"/>
      </w:pPr>
      <w:rPr>
        <w:rFonts w:ascii="Wingdings" w:hAnsi="Wingdings" w:hint="default"/>
      </w:rPr>
    </w:lvl>
    <w:lvl w:ilvl="8" w:tplc="359278BC" w:tentative="1">
      <w:start w:val="1"/>
      <w:numFmt w:val="bullet"/>
      <w:lvlText w:val="Ø"/>
      <w:lvlJc w:val="left"/>
      <w:pPr>
        <w:tabs>
          <w:tab w:val="num" w:pos="6480"/>
        </w:tabs>
        <w:ind w:left="6480" w:hanging="360"/>
      </w:pPr>
      <w:rPr>
        <w:rFonts w:ascii="Wingdings" w:hAnsi="Wingdings" w:hint="default"/>
      </w:rPr>
    </w:lvl>
  </w:abstractNum>
  <w:abstractNum w:abstractNumId="15" w15:restartNumberingAfterBreak="0">
    <w:nsid w:val="271A5ABA"/>
    <w:multiLevelType w:val="hybridMultilevel"/>
    <w:tmpl w:val="9A60FF0E"/>
    <w:lvl w:ilvl="0" w:tplc="824E52DE">
      <w:start w:val="1"/>
      <w:numFmt w:val="bullet"/>
      <w:lvlText w:val="Ø"/>
      <w:lvlJc w:val="left"/>
      <w:pPr>
        <w:tabs>
          <w:tab w:val="num" w:pos="720"/>
        </w:tabs>
        <w:ind w:left="720" w:hanging="360"/>
      </w:pPr>
      <w:rPr>
        <w:rFonts w:ascii="Wingdings" w:hAnsi="Wingdings" w:hint="default"/>
      </w:rPr>
    </w:lvl>
    <w:lvl w:ilvl="1" w:tplc="A7F264D0">
      <w:start w:val="1"/>
      <w:numFmt w:val="bullet"/>
      <w:lvlText w:val="Ø"/>
      <w:lvlJc w:val="left"/>
      <w:pPr>
        <w:tabs>
          <w:tab w:val="num" w:pos="1440"/>
        </w:tabs>
        <w:ind w:left="1440" w:hanging="360"/>
      </w:pPr>
      <w:rPr>
        <w:rFonts w:ascii="Wingdings" w:hAnsi="Wingdings" w:hint="default"/>
      </w:rPr>
    </w:lvl>
    <w:lvl w:ilvl="2" w:tplc="E2EE7698" w:tentative="1">
      <w:start w:val="1"/>
      <w:numFmt w:val="bullet"/>
      <w:lvlText w:val="Ø"/>
      <w:lvlJc w:val="left"/>
      <w:pPr>
        <w:tabs>
          <w:tab w:val="num" w:pos="2160"/>
        </w:tabs>
        <w:ind w:left="2160" w:hanging="360"/>
      </w:pPr>
      <w:rPr>
        <w:rFonts w:ascii="Wingdings" w:hAnsi="Wingdings" w:hint="default"/>
      </w:rPr>
    </w:lvl>
    <w:lvl w:ilvl="3" w:tplc="040C79F0" w:tentative="1">
      <w:start w:val="1"/>
      <w:numFmt w:val="bullet"/>
      <w:lvlText w:val="Ø"/>
      <w:lvlJc w:val="left"/>
      <w:pPr>
        <w:tabs>
          <w:tab w:val="num" w:pos="2880"/>
        </w:tabs>
        <w:ind w:left="2880" w:hanging="360"/>
      </w:pPr>
      <w:rPr>
        <w:rFonts w:ascii="Wingdings" w:hAnsi="Wingdings" w:hint="default"/>
      </w:rPr>
    </w:lvl>
    <w:lvl w:ilvl="4" w:tplc="55C4B0C0" w:tentative="1">
      <w:start w:val="1"/>
      <w:numFmt w:val="bullet"/>
      <w:lvlText w:val="Ø"/>
      <w:lvlJc w:val="left"/>
      <w:pPr>
        <w:tabs>
          <w:tab w:val="num" w:pos="3600"/>
        </w:tabs>
        <w:ind w:left="3600" w:hanging="360"/>
      </w:pPr>
      <w:rPr>
        <w:rFonts w:ascii="Wingdings" w:hAnsi="Wingdings" w:hint="default"/>
      </w:rPr>
    </w:lvl>
    <w:lvl w:ilvl="5" w:tplc="4FF27524" w:tentative="1">
      <w:start w:val="1"/>
      <w:numFmt w:val="bullet"/>
      <w:lvlText w:val="Ø"/>
      <w:lvlJc w:val="left"/>
      <w:pPr>
        <w:tabs>
          <w:tab w:val="num" w:pos="4320"/>
        </w:tabs>
        <w:ind w:left="4320" w:hanging="360"/>
      </w:pPr>
      <w:rPr>
        <w:rFonts w:ascii="Wingdings" w:hAnsi="Wingdings" w:hint="default"/>
      </w:rPr>
    </w:lvl>
    <w:lvl w:ilvl="6" w:tplc="623E72B0" w:tentative="1">
      <w:start w:val="1"/>
      <w:numFmt w:val="bullet"/>
      <w:lvlText w:val="Ø"/>
      <w:lvlJc w:val="left"/>
      <w:pPr>
        <w:tabs>
          <w:tab w:val="num" w:pos="5040"/>
        </w:tabs>
        <w:ind w:left="5040" w:hanging="360"/>
      </w:pPr>
      <w:rPr>
        <w:rFonts w:ascii="Wingdings" w:hAnsi="Wingdings" w:hint="default"/>
      </w:rPr>
    </w:lvl>
    <w:lvl w:ilvl="7" w:tplc="4F1E9AFE" w:tentative="1">
      <w:start w:val="1"/>
      <w:numFmt w:val="bullet"/>
      <w:lvlText w:val="Ø"/>
      <w:lvlJc w:val="left"/>
      <w:pPr>
        <w:tabs>
          <w:tab w:val="num" w:pos="5760"/>
        </w:tabs>
        <w:ind w:left="5760" w:hanging="360"/>
      </w:pPr>
      <w:rPr>
        <w:rFonts w:ascii="Wingdings" w:hAnsi="Wingdings" w:hint="default"/>
      </w:rPr>
    </w:lvl>
    <w:lvl w:ilvl="8" w:tplc="76FC0834" w:tentative="1">
      <w:start w:val="1"/>
      <w:numFmt w:val="bullet"/>
      <w:lvlText w:val="Ø"/>
      <w:lvlJc w:val="left"/>
      <w:pPr>
        <w:tabs>
          <w:tab w:val="num" w:pos="6480"/>
        </w:tabs>
        <w:ind w:left="6480" w:hanging="360"/>
      </w:pPr>
      <w:rPr>
        <w:rFonts w:ascii="Wingdings" w:hAnsi="Wingdings" w:hint="default"/>
      </w:rPr>
    </w:lvl>
  </w:abstractNum>
  <w:abstractNum w:abstractNumId="16" w15:restartNumberingAfterBreak="0">
    <w:nsid w:val="275C1FAA"/>
    <w:multiLevelType w:val="hybridMultilevel"/>
    <w:tmpl w:val="6EF08314"/>
    <w:lvl w:ilvl="0" w:tplc="0409000F">
      <w:start w:val="1"/>
      <w:numFmt w:val="decimal"/>
      <w:lvlText w:val="%1."/>
      <w:lvlJc w:val="left"/>
      <w:pPr>
        <w:ind w:left="720" w:hanging="360"/>
      </w:pPr>
      <w:rPr>
        <w:rFonts w:hint="default"/>
      </w:rPr>
    </w:lvl>
    <w:lvl w:ilvl="1" w:tplc="187CCD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34E62"/>
    <w:multiLevelType w:val="hybridMultilevel"/>
    <w:tmpl w:val="6B40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425FF"/>
    <w:multiLevelType w:val="hybridMultilevel"/>
    <w:tmpl w:val="B4FC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126CB"/>
    <w:multiLevelType w:val="hybridMultilevel"/>
    <w:tmpl w:val="B8D2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E41F7"/>
    <w:multiLevelType w:val="hybridMultilevel"/>
    <w:tmpl w:val="C858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D673C"/>
    <w:multiLevelType w:val="hybridMultilevel"/>
    <w:tmpl w:val="5F2C84D0"/>
    <w:lvl w:ilvl="0" w:tplc="840C4384">
      <w:start w:val="1"/>
      <w:numFmt w:val="bullet"/>
      <w:lvlText w:val="Ø"/>
      <w:lvlJc w:val="left"/>
      <w:pPr>
        <w:tabs>
          <w:tab w:val="num" w:pos="720"/>
        </w:tabs>
        <w:ind w:left="720" w:hanging="360"/>
      </w:pPr>
      <w:rPr>
        <w:rFonts w:ascii="Wingdings" w:hAnsi="Wingdings" w:hint="default"/>
      </w:rPr>
    </w:lvl>
    <w:lvl w:ilvl="1" w:tplc="7CF67D50">
      <w:start w:val="1"/>
      <w:numFmt w:val="bullet"/>
      <w:lvlText w:val="Ø"/>
      <w:lvlJc w:val="left"/>
      <w:pPr>
        <w:tabs>
          <w:tab w:val="num" w:pos="1440"/>
        </w:tabs>
        <w:ind w:left="1440" w:hanging="360"/>
      </w:pPr>
      <w:rPr>
        <w:rFonts w:ascii="Wingdings" w:hAnsi="Wingdings" w:hint="default"/>
      </w:rPr>
    </w:lvl>
    <w:lvl w:ilvl="2" w:tplc="D5221CD0" w:tentative="1">
      <w:start w:val="1"/>
      <w:numFmt w:val="bullet"/>
      <w:lvlText w:val="Ø"/>
      <w:lvlJc w:val="left"/>
      <w:pPr>
        <w:tabs>
          <w:tab w:val="num" w:pos="2160"/>
        </w:tabs>
        <w:ind w:left="2160" w:hanging="360"/>
      </w:pPr>
      <w:rPr>
        <w:rFonts w:ascii="Wingdings" w:hAnsi="Wingdings" w:hint="default"/>
      </w:rPr>
    </w:lvl>
    <w:lvl w:ilvl="3" w:tplc="B9604C54" w:tentative="1">
      <w:start w:val="1"/>
      <w:numFmt w:val="bullet"/>
      <w:lvlText w:val="Ø"/>
      <w:lvlJc w:val="left"/>
      <w:pPr>
        <w:tabs>
          <w:tab w:val="num" w:pos="2880"/>
        </w:tabs>
        <w:ind w:left="2880" w:hanging="360"/>
      </w:pPr>
      <w:rPr>
        <w:rFonts w:ascii="Wingdings" w:hAnsi="Wingdings" w:hint="default"/>
      </w:rPr>
    </w:lvl>
    <w:lvl w:ilvl="4" w:tplc="B1A0B2CA" w:tentative="1">
      <w:start w:val="1"/>
      <w:numFmt w:val="bullet"/>
      <w:lvlText w:val="Ø"/>
      <w:lvlJc w:val="left"/>
      <w:pPr>
        <w:tabs>
          <w:tab w:val="num" w:pos="3600"/>
        </w:tabs>
        <w:ind w:left="3600" w:hanging="360"/>
      </w:pPr>
      <w:rPr>
        <w:rFonts w:ascii="Wingdings" w:hAnsi="Wingdings" w:hint="default"/>
      </w:rPr>
    </w:lvl>
    <w:lvl w:ilvl="5" w:tplc="6734A280" w:tentative="1">
      <w:start w:val="1"/>
      <w:numFmt w:val="bullet"/>
      <w:lvlText w:val="Ø"/>
      <w:lvlJc w:val="left"/>
      <w:pPr>
        <w:tabs>
          <w:tab w:val="num" w:pos="4320"/>
        </w:tabs>
        <w:ind w:left="4320" w:hanging="360"/>
      </w:pPr>
      <w:rPr>
        <w:rFonts w:ascii="Wingdings" w:hAnsi="Wingdings" w:hint="default"/>
      </w:rPr>
    </w:lvl>
    <w:lvl w:ilvl="6" w:tplc="86A29BF6" w:tentative="1">
      <w:start w:val="1"/>
      <w:numFmt w:val="bullet"/>
      <w:lvlText w:val="Ø"/>
      <w:lvlJc w:val="left"/>
      <w:pPr>
        <w:tabs>
          <w:tab w:val="num" w:pos="5040"/>
        </w:tabs>
        <w:ind w:left="5040" w:hanging="360"/>
      </w:pPr>
      <w:rPr>
        <w:rFonts w:ascii="Wingdings" w:hAnsi="Wingdings" w:hint="default"/>
      </w:rPr>
    </w:lvl>
    <w:lvl w:ilvl="7" w:tplc="9D72B578" w:tentative="1">
      <w:start w:val="1"/>
      <w:numFmt w:val="bullet"/>
      <w:lvlText w:val="Ø"/>
      <w:lvlJc w:val="left"/>
      <w:pPr>
        <w:tabs>
          <w:tab w:val="num" w:pos="5760"/>
        </w:tabs>
        <w:ind w:left="5760" w:hanging="360"/>
      </w:pPr>
      <w:rPr>
        <w:rFonts w:ascii="Wingdings" w:hAnsi="Wingdings" w:hint="default"/>
      </w:rPr>
    </w:lvl>
    <w:lvl w:ilvl="8" w:tplc="40CE7B96" w:tentative="1">
      <w:start w:val="1"/>
      <w:numFmt w:val="bullet"/>
      <w:lvlText w:val="Ø"/>
      <w:lvlJc w:val="left"/>
      <w:pPr>
        <w:tabs>
          <w:tab w:val="num" w:pos="6480"/>
        </w:tabs>
        <w:ind w:left="6480" w:hanging="360"/>
      </w:pPr>
      <w:rPr>
        <w:rFonts w:ascii="Wingdings" w:hAnsi="Wingdings" w:hint="default"/>
      </w:rPr>
    </w:lvl>
  </w:abstractNum>
  <w:abstractNum w:abstractNumId="22" w15:restartNumberingAfterBreak="0">
    <w:nsid w:val="45742986"/>
    <w:multiLevelType w:val="hybridMultilevel"/>
    <w:tmpl w:val="47D6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C6BF8"/>
    <w:multiLevelType w:val="hybridMultilevel"/>
    <w:tmpl w:val="5CCA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82E66"/>
    <w:multiLevelType w:val="hybridMultilevel"/>
    <w:tmpl w:val="C166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580F"/>
    <w:multiLevelType w:val="hybridMultilevel"/>
    <w:tmpl w:val="5AFE2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BD46AF"/>
    <w:multiLevelType w:val="hybridMultilevel"/>
    <w:tmpl w:val="D80002E8"/>
    <w:lvl w:ilvl="0" w:tplc="1F0ED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20D3F"/>
    <w:multiLevelType w:val="hybridMultilevel"/>
    <w:tmpl w:val="E9261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26884"/>
    <w:multiLevelType w:val="hybridMultilevel"/>
    <w:tmpl w:val="835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A6BB0"/>
    <w:multiLevelType w:val="hybridMultilevel"/>
    <w:tmpl w:val="0A56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B17B2C"/>
    <w:multiLevelType w:val="hybridMultilevel"/>
    <w:tmpl w:val="6720B4D4"/>
    <w:lvl w:ilvl="0" w:tplc="1F0EDA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B3EFA"/>
    <w:multiLevelType w:val="hybridMultilevel"/>
    <w:tmpl w:val="534E60BE"/>
    <w:lvl w:ilvl="0" w:tplc="1F0EDA6A">
      <w:start w:val="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54349"/>
    <w:multiLevelType w:val="hybridMultilevel"/>
    <w:tmpl w:val="D0BA2816"/>
    <w:lvl w:ilvl="0" w:tplc="23889B48">
      <w:start w:val="1"/>
      <w:numFmt w:val="decimal"/>
      <w:lvlText w:val="%1"/>
      <w:lvlJc w:val="left"/>
      <w:pPr>
        <w:ind w:left="720" w:hanging="360"/>
      </w:pPr>
      <w:rPr>
        <w:rFonts w:asciiTheme="minorHAnsi" w:eastAsia="Times New Roma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B02D4"/>
    <w:multiLevelType w:val="hybridMultilevel"/>
    <w:tmpl w:val="5882F80A"/>
    <w:lvl w:ilvl="0" w:tplc="35EAA186">
      <w:start w:val="1"/>
      <w:numFmt w:val="bullet"/>
      <w:lvlText w:val="Ø"/>
      <w:lvlJc w:val="left"/>
      <w:pPr>
        <w:tabs>
          <w:tab w:val="num" w:pos="720"/>
        </w:tabs>
        <w:ind w:left="720" w:hanging="360"/>
      </w:pPr>
      <w:rPr>
        <w:rFonts w:ascii="Wingdings" w:hAnsi="Wingdings" w:hint="default"/>
      </w:rPr>
    </w:lvl>
    <w:lvl w:ilvl="1" w:tplc="15F80FDE" w:tentative="1">
      <w:start w:val="1"/>
      <w:numFmt w:val="bullet"/>
      <w:lvlText w:val="Ø"/>
      <w:lvlJc w:val="left"/>
      <w:pPr>
        <w:tabs>
          <w:tab w:val="num" w:pos="1440"/>
        </w:tabs>
        <w:ind w:left="1440" w:hanging="360"/>
      </w:pPr>
      <w:rPr>
        <w:rFonts w:ascii="Wingdings" w:hAnsi="Wingdings" w:hint="default"/>
      </w:rPr>
    </w:lvl>
    <w:lvl w:ilvl="2" w:tplc="F8FEE012" w:tentative="1">
      <w:start w:val="1"/>
      <w:numFmt w:val="bullet"/>
      <w:lvlText w:val="Ø"/>
      <w:lvlJc w:val="left"/>
      <w:pPr>
        <w:tabs>
          <w:tab w:val="num" w:pos="2160"/>
        </w:tabs>
        <w:ind w:left="2160" w:hanging="360"/>
      </w:pPr>
      <w:rPr>
        <w:rFonts w:ascii="Wingdings" w:hAnsi="Wingdings" w:hint="default"/>
      </w:rPr>
    </w:lvl>
    <w:lvl w:ilvl="3" w:tplc="B1327552" w:tentative="1">
      <w:start w:val="1"/>
      <w:numFmt w:val="bullet"/>
      <w:lvlText w:val="Ø"/>
      <w:lvlJc w:val="left"/>
      <w:pPr>
        <w:tabs>
          <w:tab w:val="num" w:pos="2880"/>
        </w:tabs>
        <w:ind w:left="2880" w:hanging="360"/>
      </w:pPr>
      <w:rPr>
        <w:rFonts w:ascii="Wingdings" w:hAnsi="Wingdings" w:hint="default"/>
      </w:rPr>
    </w:lvl>
    <w:lvl w:ilvl="4" w:tplc="4E2674B6" w:tentative="1">
      <w:start w:val="1"/>
      <w:numFmt w:val="bullet"/>
      <w:lvlText w:val="Ø"/>
      <w:lvlJc w:val="left"/>
      <w:pPr>
        <w:tabs>
          <w:tab w:val="num" w:pos="3600"/>
        </w:tabs>
        <w:ind w:left="3600" w:hanging="360"/>
      </w:pPr>
      <w:rPr>
        <w:rFonts w:ascii="Wingdings" w:hAnsi="Wingdings" w:hint="default"/>
      </w:rPr>
    </w:lvl>
    <w:lvl w:ilvl="5" w:tplc="F776EFFC" w:tentative="1">
      <w:start w:val="1"/>
      <w:numFmt w:val="bullet"/>
      <w:lvlText w:val="Ø"/>
      <w:lvlJc w:val="left"/>
      <w:pPr>
        <w:tabs>
          <w:tab w:val="num" w:pos="4320"/>
        </w:tabs>
        <w:ind w:left="4320" w:hanging="360"/>
      </w:pPr>
      <w:rPr>
        <w:rFonts w:ascii="Wingdings" w:hAnsi="Wingdings" w:hint="default"/>
      </w:rPr>
    </w:lvl>
    <w:lvl w:ilvl="6" w:tplc="3F94644C" w:tentative="1">
      <w:start w:val="1"/>
      <w:numFmt w:val="bullet"/>
      <w:lvlText w:val="Ø"/>
      <w:lvlJc w:val="left"/>
      <w:pPr>
        <w:tabs>
          <w:tab w:val="num" w:pos="5040"/>
        </w:tabs>
        <w:ind w:left="5040" w:hanging="360"/>
      </w:pPr>
      <w:rPr>
        <w:rFonts w:ascii="Wingdings" w:hAnsi="Wingdings" w:hint="default"/>
      </w:rPr>
    </w:lvl>
    <w:lvl w:ilvl="7" w:tplc="540CABC4" w:tentative="1">
      <w:start w:val="1"/>
      <w:numFmt w:val="bullet"/>
      <w:lvlText w:val="Ø"/>
      <w:lvlJc w:val="left"/>
      <w:pPr>
        <w:tabs>
          <w:tab w:val="num" w:pos="5760"/>
        </w:tabs>
        <w:ind w:left="5760" w:hanging="360"/>
      </w:pPr>
      <w:rPr>
        <w:rFonts w:ascii="Wingdings" w:hAnsi="Wingdings" w:hint="default"/>
      </w:rPr>
    </w:lvl>
    <w:lvl w:ilvl="8" w:tplc="2DF805C8" w:tentative="1">
      <w:start w:val="1"/>
      <w:numFmt w:val="bullet"/>
      <w:lvlText w:val="Ø"/>
      <w:lvlJc w:val="left"/>
      <w:pPr>
        <w:tabs>
          <w:tab w:val="num" w:pos="6480"/>
        </w:tabs>
        <w:ind w:left="6480" w:hanging="360"/>
      </w:pPr>
      <w:rPr>
        <w:rFonts w:ascii="Wingdings" w:hAnsi="Wingdings" w:hint="default"/>
      </w:rPr>
    </w:lvl>
  </w:abstractNum>
  <w:abstractNum w:abstractNumId="34" w15:restartNumberingAfterBreak="0">
    <w:nsid w:val="7F1E7A97"/>
    <w:multiLevelType w:val="hybridMultilevel"/>
    <w:tmpl w:val="CD221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5"/>
  </w:num>
  <w:num w:numId="3">
    <w:abstractNumId w:val="23"/>
  </w:num>
  <w:num w:numId="4">
    <w:abstractNumId w:val="34"/>
  </w:num>
  <w:num w:numId="5">
    <w:abstractNumId w:val="17"/>
  </w:num>
  <w:num w:numId="6">
    <w:abstractNumId w:val="9"/>
  </w:num>
  <w:num w:numId="7">
    <w:abstractNumId w:val="27"/>
  </w:num>
  <w:num w:numId="8">
    <w:abstractNumId w:val="20"/>
  </w:num>
  <w:num w:numId="9">
    <w:abstractNumId w:val="4"/>
  </w:num>
  <w:num w:numId="10">
    <w:abstractNumId w:val="28"/>
  </w:num>
  <w:num w:numId="11">
    <w:abstractNumId w:val="18"/>
  </w:num>
  <w:num w:numId="12">
    <w:abstractNumId w:val="10"/>
  </w:num>
  <w:num w:numId="13">
    <w:abstractNumId w:val="21"/>
  </w:num>
  <w:num w:numId="14">
    <w:abstractNumId w:val="8"/>
  </w:num>
  <w:num w:numId="15">
    <w:abstractNumId w:val="15"/>
  </w:num>
  <w:num w:numId="16">
    <w:abstractNumId w:val="14"/>
  </w:num>
  <w:num w:numId="17">
    <w:abstractNumId w:val="0"/>
  </w:num>
  <w:num w:numId="18">
    <w:abstractNumId w:val="29"/>
  </w:num>
  <w:num w:numId="19">
    <w:abstractNumId w:val="16"/>
  </w:num>
  <w:num w:numId="20">
    <w:abstractNumId w:val="12"/>
  </w:num>
  <w:num w:numId="21">
    <w:abstractNumId w:val="3"/>
  </w:num>
  <w:num w:numId="22">
    <w:abstractNumId w:val="24"/>
  </w:num>
  <w:num w:numId="23">
    <w:abstractNumId w:val="32"/>
  </w:num>
  <w:num w:numId="24">
    <w:abstractNumId w:val="30"/>
  </w:num>
  <w:num w:numId="25">
    <w:abstractNumId w:val="19"/>
  </w:num>
  <w:num w:numId="26">
    <w:abstractNumId w:val="22"/>
  </w:num>
  <w:num w:numId="27">
    <w:abstractNumId w:val="25"/>
  </w:num>
  <w:num w:numId="28">
    <w:abstractNumId w:val="31"/>
  </w:num>
  <w:num w:numId="29">
    <w:abstractNumId w:val="13"/>
  </w:num>
  <w:num w:numId="30">
    <w:abstractNumId w:val="6"/>
  </w:num>
  <w:num w:numId="31">
    <w:abstractNumId w:val="11"/>
  </w:num>
  <w:num w:numId="32">
    <w:abstractNumId w:val="33"/>
  </w:num>
  <w:num w:numId="33">
    <w:abstractNumId w:val="7"/>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53"/>
    <w:rsid w:val="00002E10"/>
    <w:rsid w:val="00006F95"/>
    <w:rsid w:val="00010E5C"/>
    <w:rsid w:val="00010EC6"/>
    <w:rsid w:val="00012F8D"/>
    <w:rsid w:val="00013DE8"/>
    <w:rsid w:val="00017E5C"/>
    <w:rsid w:val="00023A30"/>
    <w:rsid w:val="00024487"/>
    <w:rsid w:val="00024742"/>
    <w:rsid w:val="000430AD"/>
    <w:rsid w:val="000450A4"/>
    <w:rsid w:val="000458C4"/>
    <w:rsid w:val="0004596E"/>
    <w:rsid w:val="0005165B"/>
    <w:rsid w:val="00063D08"/>
    <w:rsid w:val="00064D66"/>
    <w:rsid w:val="00064D8D"/>
    <w:rsid w:val="00065751"/>
    <w:rsid w:val="00072568"/>
    <w:rsid w:val="000740DC"/>
    <w:rsid w:val="00076284"/>
    <w:rsid w:val="0008124A"/>
    <w:rsid w:val="00082BD6"/>
    <w:rsid w:val="00083C86"/>
    <w:rsid w:val="0009175D"/>
    <w:rsid w:val="00091C7C"/>
    <w:rsid w:val="00091FBC"/>
    <w:rsid w:val="00093855"/>
    <w:rsid w:val="000A22FE"/>
    <w:rsid w:val="000A408D"/>
    <w:rsid w:val="000A45B2"/>
    <w:rsid w:val="000A51EE"/>
    <w:rsid w:val="000A57F8"/>
    <w:rsid w:val="000A7BA9"/>
    <w:rsid w:val="000B617B"/>
    <w:rsid w:val="000C057D"/>
    <w:rsid w:val="000C0617"/>
    <w:rsid w:val="000C0733"/>
    <w:rsid w:val="000C25AB"/>
    <w:rsid w:val="000D2FE2"/>
    <w:rsid w:val="000D3EDE"/>
    <w:rsid w:val="000D5C60"/>
    <w:rsid w:val="000D6372"/>
    <w:rsid w:val="000D6414"/>
    <w:rsid w:val="000E237E"/>
    <w:rsid w:val="000E42CB"/>
    <w:rsid w:val="000E662C"/>
    <w:rsid w:val="000F297D"/>
    <w:rsid w:val="000F2E3D"/>
    <w:rsid w:val="00100B95"/>
    <w:rsid w:val="00105572"/>
    <w:rsid w:val="00113406"/>
    <w:rsid w:val="0011759D"/>
    <w:rsid w:val="001228C4"/>
    <w:rsid w:val="0012340D"/>
    <w:rsid w:val="00123D8B"/>
    <w:rsid w:val="001347C1"/>
    <w:rsid w:val="00135634"/>
    <w:rsid w:val="001360B9"/>
    <w:rsid w:val="0013659C"/>
    <w:rsid w:val="00136C46"/>
    <w:rsid w:val="00142DF0"/>
    <w:rsid w:val="00150414"/>
    <w:rsid w:val="00150D6E"/>
    <w:rsid w:val="001539FD"/>
    <w:rsid w:val="00154F6E"/>
    <w:rsid w:val="0016014F"/>
    <w:rsid w:val="00171BA8"/>
    <w:rsid w:val="0017276E"/>
    <w:rsid w:val="00173F81"/>
    <w:rsid w:val="00176097"/>
    <w:rsid w:val="00184F65"/>
    <w:rsid w:val="00186065"/>
    <w:rsid w:val="00187BC2"/>
    <w:rsid w:val="00187F1D"/>
    <w:rsid w:val="00190ABE"/>
    <w:rsid w:val="00192963"/>
    <w:rsid w:val="001942E5"/>
    <w:rsid w:val="00197AAF"/>
    <w:rsid w:val="001A34DA"/>
    <w:rsid w:val="001A4AC7"/>
    <w:rsid w:val="001A5584"/>
    <w:rsid w:val="001A6638"/>
    <w:rsid w:val="001B4E02"/>
    <w:rsid w:val="001B4FD6"/>
    <w:rsid w:val="001B7037"/>
    <w:rsid w:val="001C025D"/>
    <w:rsid w:val="001C0FE2"/>
    <w:rsid w:val="001E339D"/>
    <w:rsid w:val="001E4184"/>
    <w:rsid w:val="001F0BF6"/>
    <w:rsid w:val="001F2522"/>
    <w:rsid w:val="001F5316"/>
    <w:rsid w:val="002011F9"/>
    <w:rsid w:val="0020180C"/>
    <w:rsid w:val="00202BB6"/>
    <w:rsid w:val="00205094"/>
    <w:rsid w:val="00207E26"/>
    <w:rsid w:val="0021179B"/>
    <w:rsid w:val="00213876"/>
    <w:rsid w:val="00220524"/>
    <w:rsid w:val="002206B9"/>
    <w:rsid w:val="0023040B"/>
    <w:rsid w:val="00230C1C"/>
    <w:rsid w:val="00231C69"/>
    <w:rsid w:val="00233F2A"/>
    <w:rsid w:val="002343E2"/>
    <w:rsid w:val="00235431"/>
    <w:rsid w:val="00242A32"/>
    <w:rsid w:val="00242CD2"/>
    <w:rsid w:val="002443C5"/>
    <w:rsid w:val="00245395"/>
    <w:rsid w:val="00247D98"/>
    <w:rsid w:val="00250EA1"/>
    <w:rsid w:val="002513F4"/>
    <w:rsid w:val="00251430"/>
    <w:rsid w:val="002514B6"/>
    <w:rsid w:val="0025336E"/>
    <w:rsid w:val="00253A77"/>
    <w:rsid w:val="002569DA"/>
    <w:rsid w:val="0026203C"/>
    <w:rsid w:val="00263CAC"/>
    <w:rsid w:val="00273846"/>
    <w:rsid w:val="0027504D"/>
    <w:rsid w:val="00277994"/>
    <w:rsid w:val="0028158C"/>
    <w:rsid w:val="002826EF"/>
    <w:rsid w:val="002862D2"/>
    <w:rsid w:val="00293580"/>
    <w:rsid w:val="0029642E"/>
    <w:rsid w:val="002A0109"/>
    <w:rsid w:val="002A02A0"/>
    <w:rsid w:val="002A0680"/>
    <w:rsid w:val="002A2FAA"/>
    <w:rsid w:val="002A30B4"/>
    <w:rsid w:val="002B5734"/>
    <w:rsid w:val="002B5A0E"/>
    <w:rsid w:val="002B773E"/>
    <w:rsid w:val="002B7B21"/>
    <w:rsid w:val="002C058C"/>
    <w:rsid w:val="002C0B11"/>
    <w:rsid w:val="002C594A"/>
    <w:rsid w:val="002C7287"/>
    <w:rsid w:val="002D0A3B"/>
    <w:rsid w:val="002D0F87"/>
    <w:rsid w:val="002D4BB8"/>
    <w:rsid w:val="002D7590"/>
    <w:rsid w:val="002E6EA6"/>
    <w:rsid w:val="002E760B"/>
    <w:rsid w:val="00300B60"/>
    <w:rsid w:val="0030136E"/>
    <w:rsid w:val="00301435"/>
    <w:rsid w:val="003043DC"/>
    <w:rsid w:val="003113C7"/>
    <w:rsid w:val="003119E7"/>
    <w:rsid w:val="0031320C"/>
    <w:rsid w:val="00316CDE"/>
    <w:rsid w:val="003202D3"/>
    <w:rsid w:val="0032350D"/>
    <w:rsid w:val="00326BFF"/>
    <w:rsid w:val="0033101F"/>
    <w:rsid w:val="00336820"/>
    <w:rsid w:val="003378EE"/>
    <w:rsid w:val="00342996"/>
    <w:rsid w:val="003447C6"/>
    <w:rsid w:val="00345448"/>
    <w:rsid w:val="00345E63"/>
    <w:rsid w:val="00357BA8"/>
    <w:rsid w:val="00357BBF"/>
    <w:rsid w:val="00357FF8"/>
    <w:rsid w:val="00360184"/>
    <w:rsid w:val="00364754"/>
    <w:rsid w:val="0037004B"/>
    <w:rsid w:val="00374F30"/>
    <w:rsid w:val="00376178"/>
    <w:rsid w:val="003761B6"/>
    <w:rsid w:val="00381C9C"/>
    <w:rsid w:val="00387F39"/>
    <w:rsid w:val="003926DF"/>
    <w:rsid w:val="00394894"/>
    <w:rsid w:val="00396241"/>
    <w:rsid w:val="003972CC"/>
    <w:rsid w:val="003A0728"/>
    <w:rsid w:val="003A17BB"/>
    <w:rsid w:val="003A194B"/>
    <w:rsid w:val="003A35E9"/>
    <w:rsid w:val="003A48C7"/>
    <w:rsid w:val="003A53D2"/>
    <w:rsid w:val="003B44E0"/>
    <w:rsid w:val="003B48C9"/>
    <w:rsid w:val="003C1540"/>
    <w:rsid w:val="003C2D9F"/>
    <w:rsid w:val="003C620F"/>
    <w:rsid w:val="003C6C71"/>
    <w:rsid w:val="003C74D9"/>
    <w:rsid w:val="003D7442"/>
    <w:rsid w:val="003F19DD"/>
    <w:rsid w:val="00401DB7"/>
    <w:rsid w:val="00402F89"/>
    <w:rsid w:val="00407CA7"/>
    <w:rsid w:val="00411AA7"/>
    <w:rsid w:val="00414197"/>
    <w:rsid w:val="004207DD"/>
    <w:rsid w:val="004226FE"/>
    <w:rsid w:val="004258C9"/>
    <w:rsid w:val="00425B22"/>
    <w:rsid w:val="00433FE6"/>
    <w:rsid w:val="00434E2E"/>
    <w:rsid w:val="0043558A"/>
    <w:rsid w:val="004356EE"/>
    <w:rsid w:val="0043768A"/>
    <w:rsid w:val="00440661"/>
    <w:rsid w:val="00442EC3"/>
    <w:rsid w:val="0044373B"/>
    <w:rsid w:val="00454C8D"/>
    <w:rsid w:val="004554FD"/>
    <w:rsid w:val="00455F03"/>
    <w:rsid w:val="00461A6C"/>
    <w:rsid w:val="00462183"/>
    <w:rsid w:val="00463581"/>
    <w:rsid w:val="00463B24"/>
    <w:rsid w:val="004653C0"/>
    <w:rsid w:val="00473C5B"/>
    <w:rsid w:val="00477064"/>
    <w:rsid w:val="00480B7C"/>
    <w:rsid w:val="004813F9"/>
    <w:rsid w:val="00486460"/>
    <w:rsid w:val="00487E07"/>
    <w:rsid w:val="004903E4"/>
    <w:rsid w:val="00490C63"/>
    <w:rsid w:val="00492C41"/>
    <w:rsid w:val="00496688"/>
    <w:rsid w:val="004B1EC8"/>
    <w:rsid w:val="004B5521"/>
    <w:rsid w:val="004C02A5"/>
    <w:rsid w:val="004C190B"/>
    <w:rsid w:val="004C32D4"/>
    <w:rsid w:val="004C60B9"/>
    <w:rsid w:val="004C6F90"/>
    <w:rsid w:val="004D0E2C"/>
    <w:rsid w:val="004D100C"/>
    <w:rsid w:val="004E00C0"/>
    <w:rsid w:val="004E0978"/>
    <w:rsid w:val="004E403B"/>
    <w:rsid w:val="004F0753"/>
    <w:rsid w:val="004F0DC4"/>
    <w:rsid w:val="004F1982"/>
    <w:rsid w:val="004F1F47"/>
    <w:rsid w:val="004F4F03"/>
    <w:rsid w:val="004F64D1"/>
    <w:rsid w:val="00503799"/>
    <w:rsid w:val="00506621"/>
    <w:rsid w:val="0050788D"/>
    <w:rsid w:val="0051231D"/>
    <w:rsid w:val="00520723"/>
    <w:rsid w:val="005340E7"/>
    <w:rsid w:val="005341F0"/>
    <w:rsid w:val="00534796"/>
    <w:rsid w:val="005376C1"/>
    <w:rsid w:val="00547C43"/>
    <w:rsid w:val="00556CDB"/>
    <w:rsid w:val="005611BA"/>
    <w:rsid w:val="005626A1"/>
    <w:rsid w:val="005628CE"/>
    <w:rsid w:val="005630FB"/>
    <w:rsid w:val="00563CEB"/>
    <w:rsid w:val="00564A9B"/>
    <w:rsid w:val="00572FFD"/>
    <w:rsid w:val="00573A47"/>
    <w:rsid w:val="0058139A"/>
    <w:rsid w:val="0058160F"/>
    <w:rsid w:val="005902EA"/>
    <w:rsid w:val="00592A75"/>
    <w:rsid w:val="005B325C"/>
    <w:rsid w:val="005B360A"/>
    <w:rsid w:val="005C19B6"/>
    <w:rsid w:val="005C3E8D"/>
    <w:rsid w:val="005C4002"/>
    <w:rsid w:val="005C7A67"/>
    <w:rsid w:val="005D2B45"/>
    <w:rsid w:val="005D3E2D"/>
    <w:rsid w:val="005D4832"/>
    <w:rsid w:val="005E1E4D"/>
    <w:rsid w:val="005E33C9"/>
    <w:rsid w:val="005E3BD3"/>
    <w:rsid w:val="005E51F0"/>
    <w:rsid w:val="005F585A"/>
    <w:rsid w:val="00604719"/>
    <w:rsid w:val="00606442"/>
    <w:rsid w:val="0061118E"/>
    <w:rsid w:val="006114C6"/>
    <w:rsid w:val="00623059"/>
    <w:rsid w:val="00623654"/>
    <w:rsid w:val="006242E5"/>
    <w:rsid w:val="00634E50"/>
    <w:rsid w:val="00641F61"/>
    <w:rsid w:val="00643FB9"/>
    <w:rsid w:val="00646F44"/>
    <w:rsid w:val="00657B0A"/>
    <w:rsid w:val="0066066B"/>
    <w:rsid w:val="00662870"/>
    <w:rsid w:val="00666241"/>
    <w:rsid w:val="006664BB"/>
    <w:rsid w:val="0067187D"/>
    <w:rsid w:val="00673099"/>
    <w:rsid w:val="00673D13"/>
    <w:rsid w:val="006746B5"/>
    <w:rsid w:val="00676629"/>
    <w:rsid w:val="0068081B"/>
    <w:rsid w:val="00681D41"/>
    <w:rsid w:val="006841D9"/>
    <w:rsid w:val="006843CF"/>
    <w:rsid w:val="0068773D"/>
    <w:rsid w:val="006900FE"/>
    <w:rsid w:val="00691B36"/>
    <w:rsid w:val="00693A2C"/>
    <w:rsid w:val="00695668"/>
    <w:rsid w:val="006A348C"/>
    <w:rsid w:val="006B242E"/>
    <w:rsid w:val="006B4958"/>
    <w:rsid w:val="006B6AA6"/>
    <w:rsid w:val="006C471B"/>
    <w:rsid w:val="006C6B64"/>
    <w:rsid w:val="006D12F6"/>
    <w:rsid w:val="006D6DCE"/>
    <w:rsid w:val="006E243E"/>
    <w:rsid w:val="006E3E53"/>
    <w:rsid w:val="006E482D"/>
    <w:rsid w:val="006F4478"/>
    <w:rsid w:val="006F7E00"/>
    <w:rsid w:val="00705055"/>
    <w:rsid w:val="00706E27"/>
    <w:rsid w:val="007079B1"/>
    <w:rsid w:val="00707C39"/>
    <w:rsid w:val="00711C53"/>
    <w:rsid w:val="007136E3"/>
    <w:rsid w:val="00722490"/>
    <w:rsid w:val="00724C59"/>
    <w:rsid w:val="00725CDB"/>
    <w:rsid w:val="00733863"/>
    <w:rsid w:val="00737147"/>
    <w:rsid w:val="007419AE"/>
    <w:rsid w:val="00742120"/>
    <w:rsid w:val="00746F91"/>
    <w:rsid w:val="007536E5"/>
    <w:rsid w:val="007537EE"/>
    <w:rsid w:val="00754BD9"/>
    <w:rsid w:val="00763655"/>
    <w:rsid w:val="00766112"/>
    <w:rsid w:val="0076662A"/>
    <w:rsid w:val="00770539"/>
    <w:rsid w:val="00776250"/>
    <w:rsid w:val="0077669B"/>
    <w:rsid w:val="007773DA"/>
    <w:rsid w:val="00783053"/>
    <w:rsid w:val="00783117"/>
    <w:rsid w:val="0078338A"/>
    <w:rsid w:val="00784785"/>
    <w:rsid w:val="00792943"/>
    <w:rsid w:val="007A18F3"/>
    <w:rsid w:val="007A40BC"/>
    <w:rsid w:val="007A54C3"/>
    <w:rsid w:val="007A55EB"/>
    <w:rsid w:val="007A7436"/>
    <w:rsid w:val="007B2402"/>
    <w:rsid w:val="007C0655"/>
    <w:rsid w:val="007C49DF"/>
    <w:rsid w:val="007C6A7C"/>
    <w:rsid w:val="007C7BE7"/>
    <w:rsid w:val="007C7FB1"/>
    <w:rsid w:val="007D38E4"/>
    <w:rsid w:val="007D3FA7"/>
    <w:rsid w:val="007D7C27"/>
    <w:rsid w:val="007D7DFA"/>
    <w:rsid w:val="007E0B99"/>
    <w:rsid w:val="007E2BC3"/>
    <w:rsid w:val="007E4246"/>
    <w:rsid w:val="007E45BC"/>
    <w:rsid w:val="007E4A0B"/>
    <w:rsid w:val="007E7973"/>
    <w:rsid w:val="007E7FFD"/>
    <w:rsid w:val="007F2741"/>
    <w:rsid w:val="007F2A68"/>
    <w:rsid w:val="00801FCE"/>
    <w:rsid w:val="0080663B"/>
    <w:rsid w:val="00812B4B"/>
    <w:rsid w:val="00824828"/>
    <w:rsid w:val="00835EE4"/>
    <w:rsid w:val="008371AE"/>
    <w:rsid w:val="00837494"/>
    <w:rsid w:val="0084122A"/>
    <w:rsid w:val="0085080E"/>
    <w:rsid w:val="0085262E"/>
    <w:rsid w:val="00860BEC"/>
    <w:rsid w:val="00861EB6"/>
    <w:rsid w:val="00862059"/>
    <w:rsid w:val="0086434F"/>
    <w:rsid w:val="00865185"/>
    <w:rsid w:val="00871BA1"/>
    <w:rsid w:val="008810FB"/>
    <w:rsid w:val="00882D3D"/>
    <w:rsid w:val="00883A68"/>
    <w:rsid w:val="0089395A"/>
    <w:rsid w:val="00894E12"/>
    <w:rsid w:val="00896286"/>
    <w:rsid w:val="008A3CCC"/>
    <w:rsid w:val="008A4C18"/>
    <w:rsid w:val="008B0D3E"/>
    <w:rsid w:val="008B0EC8"/>
    <w:rsid w:val="008B2575"/>
    <w:rsid w:val="008B3453"/>
    <w:rsid w:val="008B53A3"/>
    <w:rsid w:val="008B69C7"/>
    <w:rsid w:val="008B755D"/>
    <w:rsid w:val="008C1172"/>
    <w:rsid w:val="008C2497"/>
    <w:rsid w:val="008C32E6"/>
    <w:rsid w:val="008C41A3"/>
    <w:rsid w:val="008C4FDE"/>
    <w:rsid w:val="008D1F9C"/>
    <w:rsid w:val="008D2457"/>
    <w:rsid w:val="008D62AC"/>
    <w:rsid w:val="008D74B6"/>
    <w:rsid w:val="008E6E9D"/>
    <w:rsid w:val="008F0F0B"/>
    <w:rsid w:val="008F2612"/>
    <w:rsid w:val="008F285B"/>
    <w:rsid w:val="008F5F28"/>
    <w:rsid w:val="009024F0"/>
    <w:rsid w:val="00904498"/>
    <w:rsid w:val="00906D5A"/>
    <w:rsid w:val="00907CE8"/>
    <w:rsid w:val="00910FC6"/>
    <w:rsid w:val="00911D0F"/>
    <w:rsid w:val="00923AE8"/>
    <w:rsid w:val="00927C80"/>
    <w:rsid w:val="0094476F"/>
    <w:rsid w:val="00947E6E"/>
    <w:rsid w:val="00950497"/>
    <w:rsid w:val="009527EC"/>
    <w:rsid w:val="00952AB3"/>
    <w:rsid w:val="00955776"/>
    <w:rsid w:val="00960E88"/>
    <w:rsid w:val="00967EFE"/>
    <w:rsid w:val="00970E58"/>
    <w:rsid w:val="009719BD"/>
    <w:rsid w:val="00972945"/>
    <w:rsid w:val="00973E91"/>
    <w:rsid w:val="009741C4"/>
    <w:rsid w:val="00977403"/>
    <w:rsid w:val="00984CDB"/>
    <w:rsid w:val="009906EA"/>
    <w:rsid w:val="0099125C"/>
    <w:rsid w:val="009938AC"/>
    <w:rsid w:val="00997226"/>
    <w:rsid w:val="009A07A7"/>
    <w:rsid w:val="009A2DEA"/>
    <w:rsid w:val="009A45B2"/>
    <w:rsid w:val="009A7AAF"/>
    <w:rsid w:val="009B6D8F"/>
    <w:rsid w:val="009C71C8"/>
    <w:rsid w:val="009D707D"/>
    <w:rsid w:val="009E2FAB"/>
    <w:rsid w:val="009E3004"/>
    <w:rsid w:val="009E3D17"/>
    <w:rsid w:val="009E5EA1"/>
    <w:rsid w:val="009F2055"/>
    <w:rsid w:val="009F410E"/>
    <w:rsid w:val="009F5B9C"/>
    <w:rsid w:val="009F5D48"/>
    <w:rsid w:val="00A059B1"/>
    <w:rsid w:val="00A115F2"/>
    <w:rsid w:val="00A128DB"/>
    <w:rsid w:val="00A12BFC"/>
    <w:rsid w:val="00A15EEE"/>
    <w:rsid w:val="00A17DFA"/>
    <w:rsid w:val="00A241B7"/>
    <w:rsid w:val="00A2476D"/>
    <w:rsid w:val="00A32030"/>
    <w:rsid w:val="00A3266C"/>
    <w:rsid w:val="00A43D97"/>
    <w:rsid w:val="00A5163E"/>
    <w:rsid w:val="00A56A5B"/>
    <w:rsid w:val="00A57D60"/>
    <w:rsid w:val="00A6340C"/>
    <w:rsid w:val="00A66D9D"/>
    <w:rsid w:val="00A67347"/>
    <w:rsid w:val="00A82149"/>
    <w:rsid w:val="00A831F4"/>
    <w:rsid w:val="00A83B73"/>
    <w:rsid w:val="00A843C4"/>
    <w:rsid w:val="00A90B85"/>
    <w:rsid w:val="00A93977"/>
    <w:rsid w:val="00AA1081"/>
    <w:rsid w:val="00AA1E0B"/>
    <w:rsid w:val="00AA5026"/>
    <w:rsid w:val="00AA6B84"/>
    <w:rsid w:val="00AA76AF"/>
    <w:rsid w:val="00AA7742"/>
    <w:rsid w:val="00AB349B"/>
    <w:rsid w:val="00AB5ACD"/>
    <w:rsid w:val="00AB5BE6"/>
    <w:rsid w:val="00AB65E8"/>
    <w:rsid w:val="00AC0490"/>
    <w:rsid w:val="00AC0CF5"/>
    <w:rsid w:val="00AC3E77"/>
    <w:rsid w:val="00AC56F4"/>
    <w:rsid w:val="00AC7399"/>
    <w:rsid w:val="00AD19BD"/>
    <w:rsid w:val="00AD3B43"/>
    <w:rsid w:val="00AD4609"/>
    <w:rsid w:val="00AE0042"/>
    <w:rsid w:val="00AE1D0E"/>
    <w:rsid w:val="00AE1DE6"/>
    <w:rsid w:val="00AE2305"/>
    <w:rsid w:val="00AE2D37"/>
    <w:rsid w:val="00AE483D"/>
    <w:rsid w:val="00AE49F9"/>
    <w:rsid w:val="00AF08CC"/>
    <w:rsid w:val="00AF7DE6"/>
    <w:rsid w:val="00B02CE2"/>
    <w:rsid w:val="00B036C6"/>
    <w:rsid w:val="00B04FEE"/>
    <w:rsid w:val="00B04FF4"/>
    <w:rsid w:val="00B10A3A"/>
    <w:rsid w:val="00B13118"/>
    <w:rsid w:val="00B15A0D"/>
    <w:rsid w:val="00B20FD7"/>
    <w:rsid w:val="00B21C73"/>
    <w:rsid w:val="00B2503D"/>
    <w:rsid w:val="00B308A2"/>
    <w:rsid w:val="00B31E01"/>
    <w:rsid w:val="00B33BE7"/>
    <w:rsid w:val="00B343E5"/>
    <w:rsid w:val="00B35151"/>
    <w:rsid w:val="00B35EE5"/>
    <w:rsid w:val="00B42D52"/>
    <w:rsid w:val="00B43A6B"/>
    <w:rsid w:val="00B44808"/>
    <w:rsid w:val="00B4563C"/>
    <w:rsid w:val="00B5104B"/>
    <w:rsid w:val="00B51A90"/>
    <w:rsid w:val="00B5476B"/>
    <w:rsid w:val="00B62CA7"/>
    <w:rsid w:val="00B64608"/>
    <w:rsid w:val="00B67104"/>
    <w:rsid w:val="00B671B2"/>
    <w:rsid w:val="00B713DE"/>
    <w:rsid w:val="00B74071"/>
    <w:rsid w:val="00B762ED"/>
    <w:rsid w:val="00B76E9F"/>
    <w:rsid w:val="00B80AC9"/>
    <w:rsid w:val="00B81BEA"/>
    <w:rsid w:val="00B837E0"/>
    <w:rsid w:val="00B8534A"/>
    <w:rsid w:val="00B8758A"/>
    <w:rsid w:val="00B90BC7"/>
    <w:rsid w:val="00B966B2"/>
    <w:rsid w:val="00BA0945"/>
    <w:rsid w:val="00BA340A"/>
    <w:rsid w:val="00BB45E9"/>
    <w:rsid w:val="00BB57EA"/>
    <w:rsid w:val="00BB70E7"/>
    <w:rsid w:val="00BB771A"/>
    <w:rsid w:val="00BC0D8B"/>
    <w:rsid w:val="00BD28A7"/>
    <w:rsid w:val="00BD3E96"/>
    <w:rsid w:val="00BD67E9"/>
    <w:rsid w:val="00BD7D02"/>
    <w:rsid w:val="00BE25F1"/>
    <w:rsid w:val="00BE31C1"/>
    <w:rsid w:val="00BF3040"/>
    <w:rsid w:val="00BF594F"/>
    <w:rsid w:val="00C02154"/>
    <w:rsid w:val="00C02C1E"/>
    <w:rsid w:val="00C132B4"/>
    <w:rsid w:val="00C14733"/>
    <w:rsid w:val="00C150B1"/>
    <w:rsid w:val="00C17279"/>
    <w:rsid w:val="00C17A83"/>
    <w:rsid w:val="00C17FBF"/>
    <w:rsid w:val="00C270DA"/>
    <w:rsid w:val="00C34202"/>
    <w:rsid w:val="00C34411"/>
    <w:rsid w:val="00C42B29"/>
    <w:rsid w:val="00C44195"/>
    <w:rsid w:val="00C45EE1"/>
    <w:rsid w:val="00C52B1A"/>
    <w:rsid w:val="00C812D3"/>
    <w:rsid w:val="00C82BB5"/>
    <w:rsid w:val="00C83A23"/>
    <w:rsid w:val="00C84CBE"/>
    <w:rsid w:val="00C85FE3"/>
    <w:rsid w:val="00C90485"/>
    <w:rsid w:val="00C97C13"/>
    <w:rsid w:val="00C97F84"/>
    <w:rsid w:val="00CA118C"/>
    <w:rsid w:val="00CA2431"/>
    <w:rsid w:val="00CA4D16"/>
    <w:rsid w:val="00CA7E20"/>
    <w:rsid w:val="00CB0873"/>
    <w:rsid w:val="00CB1739"/>
    <w:rsid w:val="00CB4BAB"/>
    <w:rsid w:val="00CC1520"/>
    <w:rsid w:val="00CC211C"/>
    <w:rsid w:val="00CC252C"/>
    <w:rsid w:val="00CC75E5"/>
    <w:rsid w:val="00CE29E0"/>
    <w:rsid w:val="00CE2BA2"/>
    <w:rsid w:val="00CF00DC"/>
    <w:rsid w:val="00CF041E"/>
    <w:rsid w:val="00CF06BD"/>
    <w:rsid w:val="00CF5CD3"/>
    <w:rsid w:val="00CF671C"/>
    <w:rsid w:val="00CF7AF0"/>
    <w:rsid w:val="00D02F14"/>
    <w:rsid w:val="00D035AE"/>
    <w:rsid w:val="00D06831"/>
    <w:rsid w:val="00D157BE"/>
    <w:rsid w:val="00D159DC"/>
    <w:rsid w:val="00D24DE3"/>
    <w:rsid w:val="00D310DE"/>
    <w:rsid w:val="00D31637"/>
    <w:rsid w:val="00D338A8"/>
    <w:rsid w:val="00D41B47"/>
    <w:rsid w:val="00D4324E"/>
    <w:rsid w:val="00D435B3"/>
    <w:rsid w:val="00D4528F"/>
    <w:rsid w:val="00D533A2"/>
    <w:rsid w:val="00D54231"/>
    <w:rsid w:val="00D5458B"/>
    <w:rsid w:val="00D551EC"/>
    <w:rsid w:val="00D55FE4"/>
    <w:rsid w:val="00D601DD"/>
    <w:rsid w:val="00D620EF"/>
    <w:rsid w:val="00D663FE"/>
    <w:rsid w:val="00D70959"/>
    <w:rsid w:val="00D7580E"/>
    <w:rsid w:val="00D83375"/>
    <w:rsid w:val="00D86868"/>
    <w:rsid w:val="00DA005D"/>
    <w:rsid w:val="00DA57F5"/>
    <w:rsid w:val="00DB4A42"/>
    <w:rsid w:val="00DC3207"/>
    <w:rsid w:val="00DE3E4D"/>
    <w:rsid w:val="00DE6C18"/>
    <w:rsid w:val="00DE7C02"/>
    <w:rsid w:val="00DF3BA1"/>
    <w:rsid w:val="00DF4032"/>
    <w:rsid w:val="00DF67C9"/>
    <w:rsid w:val="00DF7537"/>
    <w:rsid w:val="00E030EF"/>
    <w:rsid w:val="00E06F4D"/>
    <w:rsid w:val="00E074FD"/>
    <w:rsid w:val="00E128CF"/>
    <w:rsid w:val="00E14F84"/>
    <w:rsid w:val="00E15412"/>
    <w:rsid w:val="00E15518"/>
    <w:rsid w:val="00E1718E"/>
    <w:rsid w:val="00E27B60"/>
    <w:rsid w:val="00E27DB2"/>
    <w:rsid w:val="00E31ACB"/>
    <w:rsid w:val="00E578BB"/>
    <w:rsid w:val="00E648CF"/>
    <w:rsid w:val="00E77235"/>
    <w:rsid w:val="00E80098"/>
    <w:rsid w:val="00E802A3"/>
    <w:rsid w:val="00E80B76"/>
    <w:rsid w:val="00E81303"/>
    <w:rsid w:val="00E83A35"/>
    <w:rsid w:val="00E84B8B"/>
    <w:rsid w:val="00E85941"/>
    <w:rsid w:val="00E86D52"/>
    <w:rsid w:val="00E944CC"/>
    <w:rsid w:val="00E95534"/>
    <w:rsid w:val="00E964C7"/>
    <w:rsid w:val="00EA1AD0"/>
    <w:rsid w:val="00EB1AA7"/>
    <w:rsid w:val="00EB7188"/>
    <w:rsid w:val="00EB7F0C"/>
    <w:rsid w:val="00EC2859"/>
    <w:rsid w:val="00EC32D1"/>
    <w:rsid w:val="00EC4200"/>
    <w:rsid w:val="00EC4D1B"/>
    <w:rsid w:val="00ED5560"/>
    <w:rsid w:val="00ED6AC9"/>
    <w:rsid w:val="00EE20DB"/>
    <w:rsid w:val="00EE274F"/>
    <w:rsid w:val="00EE43ED"/>
    <w:rsid w:val="00EE73D9"/>
    <w:rsid w:val="00EE7508"/>
    <w:rsid w:val="00EF1AF2"/>
    <w:rsid w:val="00EF1B53"/>
    <w:rsid w:val="00EF24B5"/>
    <w:rsid w:val="00EF2672"/>
    <w:rsid w:val="00EF3373"/>
    <w:rsid w:val="00F00AED"/>
    <w:rsid w:val="00F00BC3"/>
    <w:rsid w:val="00F0339B"/>
    <w:rsid w:val="00F03497"/>
    <w:rsid w:val="00F1177F"/>
    <w:rsid w:val="00F21606"/>
    <w:rsid w:val="00F2443D"/>
    <w:rsid w:val="00F24BA6"/>
    <w:rsid w:val="00F33BB1"/>
    <w:rsid w:val="00F34F8D"/>
    <w:rsid w:val="00F37CB7"/>
    <w:rsid w:val="00F37E9A"/>
    <w:rsid w:val="00F41506"/>
    <w:rsid w:val="00F43784"/>
    <w:rsid w:val="00F4624B"/>
    <w:rsid w:val="00F46333"/>
    <w:rsid w:val="00F52919"/>
    <w:rsid w:val="00F5402A"/>
    <w:rsid w:val="00F60796"/>
    <w:rsid w:val="00F611E3"/>
    <w:rsid w:val="00F62CD7"/>
    <w:rsid w:val="00F65200"/>
    <w:rsid w:val="00F67561"/>
    <w:rsid w:val="00F67E6E"/>
    <w:rsid w:val="00F70A21"/>
    <w:rsid w:val="00F74FC9"/>
    <w:rsid w:val="00F75A27"/>
    <w:rsid w:val="00F76A1F"/>
    <w:rsid w:val="00F77CCF"/>
    <w:rsid w:val="00F80E0F"/>
    <w:rsid w:val="00F80EB8"/>
    <w:rsid w:val="00F810F5"/>
    <w:rsid w:val="00F8477F"/>
    <w:rsid w:val="00F84B85"/>
    <w:rsid w:val="00F85853"/>
    <w:rsid w:val="00F87436"/>
    <w:rsid w:val="00F908DE"/>
    <w:rsid w:val="00F926F4"/>
    <w:rsid w:val="00F97BF4"/>
    <w:rsid w:val="00FA1A29"/>
    <w:rsid w:val="00FA319C"/>
    <w:rsid w:val="00FA6846"/>
    <w:rsid w:val="00FB2E06"/>
    <w:rsid w:val="00FB3D2D"/>
    <w:rsid w:val="00FB73DC"/>
    <w:rsid w:val="00FD0A01"/>
    <w:rsid w:val="00FD1BB4"/>
    <w:rsid w:val="00FD23C3"/>
    <w:rsid w:val="00FD24CE"/>
    <w:rsid w:val="00FE0F61"/>
    <w:rsid w:val="00FE72B5"/>
    <w:rsid w:val="00FE7B52"/>
    <w:rsid w:val="00FF081E"/>
    <w:rsid w:val="00FF1186"/>
    <w:rsid w:val="00FF237D"/>
    <w:rsid w:val="00FF66BB"/>
    <w:rsid w:val="00FF7244"/>
    <w:rsid w:val="00F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254B"/>
  <w15:chartTrackingRefBased/>
  <w15:docId w15:val="{12B4A126-7C4E-4FA5-80A7-8EAA9F60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0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9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DF"/>
    <w:rPr>
      <w:rFonts w:asciiTheme="majorHAnsi" w:eastAsiaTheme="majorEastAsia" w:hAnsiTheme="majorHAnsi" w:cstheme="majorBidi"/>
      <w:spacing w:val="-10"/>
      <w:kern w:val="28"/>
      <w:sz w:val="56"/>
      <w:szCs w:val="56"/>
    </w:rPr>
  </w:style>
  <w:style w:type="paragraph" w:styleId="Revision">
    <w:name w:val="Revision"/>
    <w:hidden/>
    <w:uiPriority w:val="99"/>
    <w:semiHidden/>
    <w:rsid w:val="00C34411"/>
  </w:style>
  <w:style w:type="paragraph" w:styleId="ListParagraph">
    <w:name w:val="List Paragraph"/>
    <w:basedOn w:val="Normal"/>
    <w:uiPriority w:val="34"/>
    <w:qFormat/>
    <w:rsid w:val="0026203C"/>
    <w:pPr>
      <w:ind w:left="720"/>
      <w:contextualSpacing/>
    </w:pPr>
  </w:style>
  <w:style w:type="character" w:customStyle="1" w:styleId="Heading1Char">
    <w:name w:val="Heading 1 Char"/>
    <w:basedOn w:val="DefaultParagraphFont"/>
    <w:link w:val="Heading1"/>
    <w:uiPriority w:val="9"/>
    <w:rsid w:val="00043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0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430AD"/>
  </w:style>
  <w:style w:type="paragraph" w:customStyle="1" w:styleId="Default">
    <w:name w:val="Default"/>
    <w:rsid w:val="00DF4032"/>
    <w:pPr>
      <w:autoSpaceDE w:val="0"/>
      <w:autoSpaceDN w:val="0"/>
      <w:adjustRightInd w:val="0"/>
    </w:pPr>
    <w:rPr>
      <w:rFonts w:ascii="Calibri" w:hAnsi="Calibri" w:cs="Calibri"/>
      <w:color w:val="000000"/>
    </w:rPr>
  </w:style>
  <w:style w:type="table" w:styleId="TableGrid">
    <w:name w:val="Table Grid"/>
    <w:basedOn w:val="TableNormal"/>
    <w:uiPriority w:val="39"/>
    <w:rsid w:val="00F33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33B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33B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F33BB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860BE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860B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443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E7508"/>
    <w:rPr>
      <w:color w:val="0563C1" w:themeColor="hyperlink"/>
      <w:u w:val="single"/>
    </w:rPr>
  </w:style>
  <w:style w:type="character" w:styleId="UnresolvedMention">
    <w:name w:val="Unresolved Mention"/>
    <w:basedOn w:val="DefaultParagraphFont"/>
    <w:uiPriority w:val="99"/>
    <w:semiHidden/>
    <w:unhideWhenUsed/>
    <w:rsid w:val="00EE7508"/>
    <w:rPr>
      <w:color w:val="605E5C"/>
      <w:shd w:val="clear" w:color="auto" w:fill="E1DFDD"/>
    </w:rPr>
  </w:style>
  <w:style w:type="table" w:styleId="PlainTable4">
    <w:name w:val="Plain Table 4"/>
    <w:basedOn w:val="TableNormal"/>
    <w:uiPriority w:val="44"/>
    <w:rsid w:val="000812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DF7537"/>
    <w:rPr>
      <w:color w:val="954F72" w:themeColor="followedHyperlink"/>
      <w:u w:val="single"/>
    </w:rPr>
  </w:style>
  <w:style w:type="paragraph" w:customStyle="1" w:styleId="iv">
    <w:name w:val="iv"/>
    <w:basedOn w:val="Normal"/>
    <w:rsid w:val="0016014F"/>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C441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313">
      <w:bodyDiv w:val="1"/>
      <w:marLeft w:val="0"/>
      <w:marRight w:val="0"/>
      <w:marTop w:val="0"/>
      <w:marBottom w:val="0"/>
      <w:divBdr>
        <w:top w:val="none" w:sz="0" w:space="0" w:color="auto"/>
        <w:left w:val="none" w:sz="0" w:space="0" w:color="auto"/>
        <w:bottom w:val="none" w:sz="0" w:space="0" w:color="auto"/>
        <w:right w:val="none" w:sz="0" w:space="0" w:color="auto"/>
      </w:divBdr>
    </w:div>
    <w:div w:id="24256214">
      <w:bodyDiv w:val="1"/>
      <w:marLeft w:val="0"/>
      <w:marRight w:val="0"/>
      <w:marTop w:val="0"/>
      <w:marBottom w:val="0"/>
      <w:divBdr>
        <w:top w:val="none" w:sz="0" w:space="0" w:color="auto"/>
        <w:left w:val="none" w:sz="0" w:space="0" w:color="auto"/>
        <w:bottom w:val="none" w:sz="0" w:space="0" w:color="auto"/>
        <w:right w:val="none" w:sz="0" w:space="0" w:color="auto"/>
      </w:divBdr>
    </w:div>
    <w:div w:id="81725228">
      <w:bodyDiv w:val="1"/>
      <w:marLeft w:val="0"/>
      <w:marRight w:val="0"/>
      <w:marTop w:val="0"/>
      <w:marBottom w:val="0"/>
      <w:divBdr>
        <w:top w:val="none" w:sz="0" w:space="0" w:color="auto"/>
        <w:left w:val="none" w:sz="0" w:space="0" w:color="auto"/>
        <w:bottom w:val="none" w:sz="0" w:space="0" w:color="auto"/>
        <w:right w:val="none" w:sz="0" w:space="0" w:color="auto"/>
      </w:divBdr>
    </w:div>
    <w:div w:id="161750090">
      <w:bodyDiv w:val="1"/>
      <w:marLeft w:val="0"/>
      <w:marRight w:val="0"/>
      <w:marTop w:val="0"/>
      <w:marBottom w:val="0"/>
      <w:divBdr>
        <w:top w:val="none" w:sz="0" w:space="0" w:color="auto"/>
        <w:left w:val="none" w:sz="0" w:space="0" w:color="auto"/>
        <w:bottom w:val="none" w:sz="0" w:space="0" w:color="auto"/>
        <w:right w:val="none" w:sz="0" w:space="0" w:color="auto"/>
      </w:divBdr>
    </w:div>
    <w:div w:id="184446652">
      <w:bodyDiv w:val="1"/>
      <w:marLeft w:val="0"/>
      <w:marRight w:val="0"/>
      <w:marTop w:val="0"/>
      <w:marBottom w:val="0"/>
      <w:divBdr>
        <w:top w:val="none" w:sz="0" w:space="0" w:color="auto"/>
        <w:left w:val="none" w:sz="0" w:space="0" w:color="auto"/>
        <w:bottom w:val="none" w:sz="0" w:space="0" w:color="auto"/>
        <w:right w:val="none" w:sz="0" w:space="0" w:color="auto"/>
      </w:divBdr>
      <w:divsChild>
        <w:div w:id="1793555767">
          <w:marLeft w:val="533"/>
          <w:marRight w:val="0"/>
          <w:marTop w:val="30"/>
          <w:marBottom w:val="60"/>
          <w:divBdr>
            <w:top w:val="none" w:sz="0" w:space="0" w:color="auto"/>
            <w:left w:val="none" w:sz="0" w:space="0" w:color="auto"/>
            <w:bottom w:val="none" w:sz="0" w:space="0" w:color="auto"/>
            <w:right w:val="none" w:sz="0" w:space="0" w:color="auto"/>
          </w:divBdr>
        </w:div>
        <w:div w:id="1807774948">
          <w:marLeft w:val="533"/>
          <w:marRight w:val="0"/>
          <w:marTop w:val="30"/>
          <w:marBottom w:val="60"/>
          <w:divBdr>
            <w:top w:val="none" w:sz="0" w:space="0" w:color="auto"/>
            <w:left w:val="none" w:sz="0" w:space="0" w:color="auto"/>
            <w:bottom w:val="none" w:sz="0" w:space="0" w:color="auto"/>
            <w:right w:val="none" w:sz="0" w:space="0" w:color="auto"/>
          </w:divBdr>
        </w:div>
        <w:div w:id="1875999980">
          <w:marLeft w:val="317"/>
          <w:marRight w:val="0"/>
          <w:marTop w:val="30"/>
          <w:marBottom w:val="60"/>
          <w:divBdr>
            <w:top w:val="none" w:sz="0" w:space="0" w:color="auto"/>
            <w:left w:val="none" w:sz="0" w:space="0" w:color="auto"/>
            <w:bottom w:val="none" w:sz="0" w:space="0" w:color="auto"/>
            <w:right w:val="none" w:sz="0" w:space="0" w:color="auto"/>
          </w:divBdr>
        </w:div>
      </w:divsChild>
    </w:div>
    <w:div w:id="203953044">
      <w:bodyDiv w:val="1"/>
      <w:marLeft w:val="0"/>
      <w:marRight w:val="0"/>
      <w:marTop w:val="0"/>
      <w:marBottom w:val="0"/>
      <w:divBdr>
        <w:top w:val="none" w:sz="0" w:space="0" w:color="auto"/>
        <w:left w:val="none" w:sz="0" w:space="0" w:color="auto"/>
        <w:bottom w:val="none" w:sz="0" w:space="0" w:color="auto"/>
        <w:right w:val="none" w:sz="0" w:space="0" w:color="auto"/>
      </w:divBdr>
    </w:div>
    <w:div w:id="230308868">
      <w:bodyDiv w:val="1"/>
      <w:marLeft w:val="0"/>
      <w:marRight w:val="0"/>
      <w:marTop w:val="0"/>
      <w:marBottom w:val="0"/>
      <w:divBdr>
        <w:top w:val="none" w:sz="0" w:space="0" w:color="auto"/>
        <w:left w:val="none" w:sz="0" w:space="0" w:color="auto"/>
        <w:bottom w:val="none" w:sz="0" w:space="0" w:color="auto"/>
        <w:right w:val="none" w:sz="0" w:space="0" w:color="auto"/>
      </w:divBdr>
      <w:divsChild>
        <w:div w:id="246503524">
          <w:marLeft w:val="317"/>
          <w:marRight w:val="0"/>
          <w:marTop w:val="30"/>
          <w:marBottom w:val="60"/>
          <w:divBdr>
            <w:top w:val="none" w:sz="0" w:space="0" w:color="auto"/>
            <w:left w:val="none" w:sz="0" w:space="0" w:color="auto"/>
            <w:bottom w:val="none" w:sz="0" w:space="0" w:color="auto"/>
            <w:right w:val="none" w:sz="0" w:space="0" w:color="auto"/>
          </w:divBdr>
        </w:div>
      </w:divsChild>
    </w:div>
    <w:div w:id="355622102">
      <w:bodyDiv w:val="1"/>
      <w:marLeft w:val="0"/>
      <w:marRight w:val="0"/>
      <w:marTop w:val="0"/>
      <w:marBottom w:val="0"/>
      <w:divBdr>
        <w:top w:val="none" w:sz="0" w:space="0" w:color="auto"/>
        <w:left w:val="none" w:sz="0" w:space="0" w:color="auto"/>
        <w:bottom w:val="none" w:sz="0" w:space="0" w:color="auto"/>
        <w:right w:val="none" w:sz="0" w:space="0" w:color="auto"/>
      </w:divBdr>
    </w:div>
    <w:div w:id="365101977">
      <w:bodyDiv w:val="1"/>
      <w:marLeft w:val="0"/>
      <w:marRight w:val="0"/>
      <w:marTop w:val="0"/>
      <w:marBottom w:val="0"/>
      <w:divBdr>
        <w:top w:val="none" w:sz="0" w:space="0" w:color="auto"/>
        <w:left w:val="none" w:sz="0" w:space="0" w:color="auto"/>
        <w:bottom w:val="none" w:sz="0" w:space="0" w:color="auto"/>
        <w:right w:val="none" w:sz="0" w:space="0" w:color="auto"/>
      </w:divBdr>
    </w:div>
    <w:div w:id="387656183">
      <w:bodyDiv w:val="1"/>
      <w:marLeft w:val="0"/>
      <w:marRight w:val="0"/>
      <w:marTop w:val="0"/>
      <w:marBottom w:val="0"/>
      <w:divBdr>
        <w:top w:val="none" w:sz="0" w:space="0" w:color="auto"/>
        <w:left w:val="none" w:sz="0" w:space="0" w:color="auto"/>
        <w:bottom w:val="none" w:sz="0" w:space="0" w:color="auto"/>
        <w:right w:val="none" w:sz="0" w:space="0" w:color="auto"/>
      </w:divBdr>
    </w:div>
    <w:div w:id="461921895">
      <w:bodyDiv w:val="1"/>
      <w:marLeft w:val="0"/>
      <w:marRight w:val="0"/>
      <w:marTop w:val="0"/>
      <w:marBottom w:val="0"/>
      <w:divBdr>
        <w:top w:val="none" w:sz="0" w:space="0" w:color="auto"/>
        <w:left w:val="none" w:sz="0" w:space="0" w:color="auto"/>
        <w:bottom w:val="none" w:sz="0" w:space="0" w:color="auto"/>
        <w:right w:val="none" w:sz="0" w:space="0" w:color="auto"/>
      </w:divBdr>
    </w:div>
    <w:div w:id="524948288">
      <w:bodyDiv w:val="1"/>
      <w:marLeft w:val="0"/>
      <w:marRight w:val="0"/>
      <w:marTop w:val="0"/>
      <w:marBottom w:val="0"/>
      <w:divBdr>
        <w:top w:val="none" w:sz="0" w:space="0" w:color="auto"/>
        <w:left w:val="none" w:sz="0" w:space="0" w:color="auto"/>
        <w:bottom w:val="none" w:sz="0" w:space="0" w:color="auto"/>
        <w:right w:val="none" w:sz="0" w:space="0" w:color="auto"/>
      </w:divBdr>
    </w:div>
    <w:div w:id="573663756">
      <w:bodyDiv w:val="1"/>
      <w:marLeft w:val="0"/>
      <w:marRight w:val="0"/>
      <w:marTop w:val="0"/>
      <w:marBottom w:val="0"/>
      <w:divBdr>
        <w:top w:val="none" w:sz="0" w:space="0" w:color="auto"/>
        <w:left w:val="none" w:sz="0" w:space="0" w:color="auto"/>
        <w:bottom w:val="none" w:sz="0" w:space="0" w:color="auto"/>
        <w:right w:val="none" w:sz="0" w:space="0" w:color="auto"/>
      </w:divBdr>
    </w:div>
    <w:div w:id="624041367">
      <w:bodyDiv w:val="1"/>
      <w:marLeft w:val="0"/>
      <w:marRight w:val="0"/>
      <w:marTop w:val="0"/>
      <w:marBottom w:val="0"/>
      <w:divBdr>
        <w:top w:val="none" w:sz="0" w:space="0" w:color="auto"/>
        <w:left w:val="none" w:sz="0" w:space="0" w:color="auto"/>
        <w:bottom w:val="none" w:sz="0" w:space="0" w:color="auto"/>
        <w:right w:val="none" w:sz="0" w:space="0" w:color="auto"/>
      </w:divBdr>
    </w:div>
    <w:div w:id="631132246">
      <w:bodyDiv w:val="1"/>
      <w:marLeft w:val="0"/>
      <w:marRight w:val="0"/>
      <w:marTop w:val="0"/>
      <w:marBottom w:val="0"/>
      <w:divBdr>
        <w:top w:val="none" w:sz="0" w:space="0" w:color="auto"/>
        <w:left w:val="none" w:sz="0" w:space="0" w:color="auto"/>
        <w:bottom w:val="none" w:sz="0" w:space="0" w:color="auto"/>
        <w:right w:val="none" w:sz="0" w:space="0" w:color="auto"/>
      </w:divBdr>
    </w:div>
    <w:div w:id="642350205">
      <w:bodyDiv w:val="1"/>
      <w:marLeft w:val="0"/>
      <w:marRight w:val="0"/>
      <w:marTop w:val="0"/>
      <w:marBottom w:val="0"/>
      <w:divBdr>
        <w:top w:val="none" w:sz="0" w:space="0" w:color="auto"/>
        <w:left w:val="none" w:sz="0" w:space="0" w:color="auto"/>
        <w:bottom w:val="none" w:sz="0" w:space="0" w:color="auto"/>
        <w:right w:val="none" w:sz="0" w:space="0" w:color="auto"/>
      </w:divBdr>
    </w:div>
    <w:div w:id="665323336">
      <w:bodyDiv w:val="1"/>
      <w:marLeft w:val="0"/>
      <w:marRight w:val="0"/>
      <w:marTop w:val="0"/>
      <w:marBottom w:val="0"/>
      <w:divBdr>
        <w:top w:val="none" w:sz="0" w:space="0" w:color="auto"/>
        <w:left w:val="none" w:sz="0" w:space="0" w:color="auto"/>
        <w:bottom w:val="none" w:sz="0" w:space="0" w:color="auto"/>
        <w:right w:val="none" w:sz="0" w:space="0" w:color="auto"/>
      </w:divBdr>
    </w:div>
    <w:div w:id="686566535">
      <w:bodyDiv w:val="1"/>
      <w:marLeft w:val="0"/>
      <w:marRight w:val="0"/>
      <w:marTop w:val="0"/>
      <w:marBottom w:val="0"/>
      <w:divBdr>
        <w:top w:val="none" w:sz="0" w:space="0" w:color="auto"/>
        <w:left w:val="none" w:sz="0" w:space="0" w:color="auto"/>
        <w:bottom w:val="none" w:sz="0" w:space="0" w:color="auto"/>
        <w:right w:val="none" w:sz="0" w:space="0" w:color="auto"/>
      </w:divBdr>
    </w:div>
    <w:div w:id="778569978">
      <w:bodyDiv w:val="1"/>
      <w:marLeft w:val="0"/>
      <w:marRight w:val="0"/>
      <w:marTop w:val="0"/>
      <w:marBottom w:val="0"/>
      <w:divBdr>
        <w:top w:val="none" w:sz="0" w:space="0" w:color="auto"/>
        <w:left w:val="none" w:sz="0" w:space="0" w:color="auto"/>
        <w:bottom w:val="none" w:sz="0" w:space="0" w:color="auto"/>
        <w:right w:val="none" w:sz="0" w:space="0" w:color="auto"/>
      </w:divBdr>
    </w:div>
    <w:div w:id="867912115">
      <w:bodyDiv w:val="1"/>
      <w:marLeft w:val="0"/>
      <w:marRight w:val="0"/>
      <w:marTop w:val="0"/>
      <w:marBottom w:val="0"/>
      <w:divBdr>
        <w:top w:val="none" w:sz="0" w:space="0" w:color="auto"/>
        <w:left w:val="none" w:sz="0" w:space="0" w:color="auto"/>
        <w:bottom w:val="none" w:sz="0" w:space="0" w:color="auto"/>
        <w:right w:val="none" w:sz="0" w:space="0" w:color="auto"/>
      </w:divBdr>
    </w:div>
    <w:div w:id="1003894645">
      <w:bodyDiv w:val="1"/>
      <w:marLeft w:val="0"/>
      <w:marRight w:val="0"/>
      <w:marTop w:val="0"/>
      <w:marBottom w:val="0"/>
      <w:divBdr>
        <w:top w:val="none" w:sz="0" w:space="0" w:color="auto"/>
        <w:left w:val="none" w:sz="0" w:space="0" w:color="auto"/>
        <w:bottom w:val="none" w:sz="0" w:space="0" w:color="auto"/>
        <w:right w:val="none" w:sz="0" w:space="0" w:color="auto"/>
      </w:divBdr>
    </w:div>
    <w:div w:id="1016081264">
      <w:bodyDiv w:val="1"/>
      <w:marLeft w:val="0"/>
      <w:marRight w:val="0"/>
      <w:marTop w:val="0"/>
      <w:marBottom w:val="0"/>
      <w:divBdr>
        <w:top w:val="none" w:sz="0" w:space="0" w:color="auto"/>
        <w:left w:val="none" w:sz="0" w:space="0" w:color="auto"/>
        <w:bottom w:val="none" w:sz="0" w:space="0" w:color="auto"/>
        <w:right w:val="none" w:sz="0" w:space="0" w:color="auto"/>
      </w:divBdr>
    </w:div>
    <w:div w:id="1033072074">
      <w:bodyDiv w:val="1"/>
      <w:marLeft w:val="0"/>
      <w:marRight w:val="0"/>
      <w:marTop w:val="0"/>
      <w:marBottom w:val="0"/>
      <w:divBdr>
        <w:top w:val="none" w:sz="0" w:space="0" w:color="auto"/>
        <w:left w:val="none" w:sz="0" w:space="0" w:color="auto"/>
        <w:bottom w:val="none" w:sz="0" w:space="0" w:color="auto"/>
        <w:right w:val="none" w:sz="0" w:space="0" w:color="auto"/>
      </w:divBdr>
    </w:div>
    <w:div w:id="1070421347">
      <w:bodyDiv w:val="1"/>
      <w:marLeft w:val="0"/>
      <w:marRight w:val="0"/>
      <w:marTop w:val="0"/>
      <w:marBottom w:val="0"/>
      <w:divBdr>
        <w:top w:val="none" w:sz="0" w:space="0" w:color="auto"/>
        <w:left w:val="none" w:sz="0" w:space="0" w:color="auto"/>
        <w:bottom w:val="none" w:sz="0" w:space="0" w:color="auto"/>
        <w:right w:val="none" w:sz="0" w:space="0" w:color="auto"/>
      </w:divBdr>
      <w:divsChild>
        <w:div w:id="1650397343">
          <w:marLeft w:val="605"/>
          <w:marRight w:val="0"/>
          <w:marTop w:val="160"/>
          <w:marBottom w:val="240"/>
          <w:divBdr>
            <w:top w:val="none" w:sz="0" w:space="0" w:color="auto"/>
            <w:left w:val="none" w:sz="0" w:space="0" w:color="auto"/>
            <w:bottom w:val="none" w:sz="0" w:space="0" w:color="auto"/>
            <w:right w:val="none" w:sz="0" w:space="0" w:color="auto"/>
          </w:divBdr>
        </w:div>
      </w:divsChild>
    </w:div>
    <w:div w:id="1079718991">
      <w:bodyDiv w:val="1"/>
      <w:marLeft w:val="0"/>
      <w:marRight w:val="0"/>
      <w:marTop w:val="0"/>
      <w:marBottom w:val="0"/>
      <w:divBdr>
        <w:top w:val="none" w:sz="0" w:space="0" w:color="auto"/>
        <w:left w:val="none" w:sz="0" w:space="0" w:color="auto"/>
        <w:bottom w:val="none" w:sz="0" w:space="0" w:color="auto"/>
        <w:right w:val="none" w:sz="0" w:space="0" w:color="auto"/>
      </w:divBdr>
    </w:div>
    <w:div w:id="1116949801">
      <w:bodyDiv w:val="1"/>
      <w:marLeft w:val="0"/>
      <w:marRight w:val="0"/>
      <w:marTop w:val="0"/>
      <w:marBottom w:val="0"/>
      <w:divBdr>
        <w:top w:val="none" w:sz="0" w:space="0" w:color="auto"/>
        <w:left w:val="none" w:sz="0" w:space="0" w:color="auto"/>
        <w:bottom w:val="none" w:sz="0" w:space="0" w:color="auto"/>
        <w:right w:val="none" w:sz="0" w:space="0" w:color="auto"/>
      </w:divBdr>
    </w:div>
    <w:div w:id="1117338519">
      <w:bodyDiv w:val="1"/>
      <w:marLeft w:val="0"/>
      <w:marRight w:val="0"/>
      <w:marTop w:val="0"/>
      <w:marBottom w:val="0"/>
      <w:divBdr>
        <w:top w:val="none" w:sz="0" w:space="0" w:color="auto"/>
        <w:left w:val="none" w:sz="0" w:space="0" w:color="auto"/>
        <w:bottom w:val="none" w:sz="0" w:space="0" w:color="auto"/>
        <w:right w:val="none" w:sz="0" w:space="0" w:color="auto"/>
      </w:divBdr>
      <w:divsChild>
        <w:div w:id="1016268775">
          <w:marLeft w:val="317"/>
          <w:marRight w:val="0"/>
          <w:marTop w:val="30"/>
          <w:marBottom w:val="60"/>
          <w:divBdr>
            <w:top w:val="none" w:sz="0" w:space="0" w:color="auto"/>
            <w:left w:val="none" w:sz="0" w:space="0" w:color="auto"/>
            <w:bottom w:val="none" w:sz="0" w:space="0" w:color="auto"/>
            <w:right w:val="none" w:sz="0" w:space="0" w:color="auto"/>
          </w:divBdr>
        </w:div>
        <w:div w:id="1427337508">
          <w:marLeft w:val="317"/>
          <w:marRight w:val="0"/>
          <w:marTop w:val="30"/>
          <w:marBottom w:val="60"/>
          <w:divBdr>
            <w:top w:val="none" w:sz="0" w:space="0" w:color="auto"/>
            <w:left w:val="none" w:sz="0" w:space="0" w:color="auto"/>
            <w:bottom w:val="none" w:sz="0" w:space="0" w:color="auto"/>
            <w:right w:val="none" w:sz="0" w:space="0" w:color="auto"/>
          </w:divBdr>
        </w:div>
      </w:divsChild>
    </w:div>
    <w:div w:id="1154180669">
      <w:bodyDiv w:val="1"/>
      <w:marLeft w:val="0"/>
      <w:marRight w:val="0"/>
      <w:marTop w:val="0"/>
      <w:marBottom w:val="0"/>
      <w:divBdr>
        <w:top w:val="none" w:sz="0" w:space="0" w:color="auto"/>
        <w:left w:val="none" w:sz="0" w:space="0" w:color="auto"/>
        <w:bottom w:val="none" w:sz="0" w:space="0" w:color="auto"/>
        <w:right w:val="none" w:sz="0" w:space="0" w:color="auto"/>
      </w:divBdr>
      <w:divsChild>
        <w:div w:id="979698670">
          <w:marLeft w:val="605"/>
          <w:marRight w:val="0"/>
          <w:marTop w:val="160"/>
          <w:marBottom w:val="240"/>
          <w:divBdr>
            <w:top w:val="none" w:sz="0" w:space="0" w:color="auto"/>
            <w:left w:val="none" w:sz="0" w:space="0" w:color="auto"/>
            <w:bottom w:val="none" w:sz="0" w:space="0" w:color="auto"/>
            <w:right w:val="none" w:sz="0" w:space="0" w:color="auto"/>
          </w:divBdr>
        </w:div>
      </w:divsChild>
    </w:div>
    <w:div w:id="1156412259">
      <w:bodyDiv w:val="1"/>
      <w:marLeft w:val="0"/>
      <w:marRight w:val="0"/>
      <w:marTop w:val="0"/>
      <w:marBottom w:val="0"/>
      <w:divBdr>
        <w:top w:val="none" w:sz="0" w:space="0" w:color="auto"/>
        <w:left w:val="none" w:sz="0" w:space="0" w:color="auto"/>
        <w:bottom w:val="none" w:sz="0" w:space="0" w:color="auto"/>
        <w:right w:val="none" w:sz="0" w:space="0" w:color="auto"/>
      </w:divBdr>
    </w:div>
    <w:div w:id="1307970390">
      <w:bodyDiv w:val="1"/>
      <w:marLeft w:val="0"/>
      <w:marRight w:val="0"/>
      <w:marTop w:val="0"/>
      <w:marBottom w:val="0"/>
      <w:divBdr>
        <w:top w:val="none" w:sz="0" w:space="0" w:color="auto"/>
        <w:left w:val="none" w:sz="0" w:space="0" w:color="auto"/>
        <w:bottom w:val="none" w:sz="0" w:space="0" w:color="auto"/>
        <w:right w:val="none" w:sz="0" w:space="0" w:color="auto"/>
      </w:divBdr>
    </w:div>
    <w:div w:id="1356729651">
      <w:bodyDiv w:val="1"/>
      <w:marLeft w:val="0"/>
      <w:marRight w:val="0"/>
      <w:marTop w:val="0"/>
      <w:marBottom w:val="0"/>
      <w:divBdr>
        <w:top w:val="none" w:sz="0" w:space="0" w:color="auto"/>
        <w:left w:val="none" w:sz="0" w:space="0" w:color="auto"/>
        <w:bottom w:val="none" w:sz="0" w:space="0" w:color="auto"/>
        <w:right w:val="none" w:sz="0" w:space="0" w:color="auto"/>
      </w:divBdr>
    </w:div>
    <w:div w:id="1361510799">
      <w:bodyDiv w:val="1"/>
      <w:marLeft w:val="0"/>
      <w:marRight w:val="0"/>
      <w:marTop w:val="0"/>
      <w:marBottom w:val="0"/>
      <w:divBdr>
        <w:top w:val="none" w:sz="0" w:space="0" w:color="auto"/>
        <w:left w:val="none" w:sz="0" w:space="0" w:color="auto"/>
        <w:bottom w:val="none" w:sz="0" w:space="0" w:color="auto"/>
        <w:right w:val="none" w:sz="0" w:space="0" w:color="auto"/>
      </w:divBdr>
    </w:div>
    <w:div w:id="1383939498">
      <w:bodyDiv w:val="1"/>
      <w:marLeft w:val="0"/>
      <w:marRight w:val="0"/>
      <w:marTop w:val="0"/>
      <w:marBottom w:val="0"/>
      <w:divBdr>
        <w:top w:val="none" w:sz="0" w:space="0" w:color="auto"/>
        <w:left w:val="none" w:sz="0" w:space="0" w:color="auto"/>
        <w:bottom w:val="none" w:sz="0" w:space="0" w:color="auto"/>
        <w:right w:val="none" w:sz="0" w:space="0" w:color="auto"/>
      </w:divBdr>
    </w:div>
    <w:div w:id="1394306747">
      <w:bodyDiv w:val="1"/>
      <w:marLeft w:val="0"/>
      <w:marRight w:val="0"/>
      <w:marTop w:val="0"/>
      <w:marBottom w:val="0"/>
      <w:divBdr>
        <w:top w:val="none" w:sz="0" w:space="0" w:color="auto"/>
        <w:left w:val="none" w:sz="0" w:space="0" w:color="auto"/>
        <w:bottom w:val="none" w:sz="0" w:space="0" w:color="auto"/>
        <w:right w:val="none" w:sz="0" w:space="0" w:color="auto"/>
      </w:divBdr>
    </w:div>
    <w:div w:id="1419328281">
      <w:bodyDiv w:val="1"/>
      <w:marLeft w:val="0"/>
      <w:marRight w:val="0"/>
      <w:marTop w:val="0"/>
      <w:marBottom w:val="0"/>
      <w:divBdr>
        <w:top w:val="none" w:sz="0" w:space="0" w:color="auto"/>
        <w:left w:val="none" w:sz="0" w:space="0" w:color="auto"/>
        <w:bottom w:val="none" w:sz="0" w:space="0" w:color="auto"/>
        <w:right w:val="none" w:sz="0" w:space="0" w:color="auto"/>
      </w:divBdr>
      <w:divsChild>
        <w:div w:id="1277714024">
          <w:marLeft w:val="605"/>
          <w:marRight w:val="0"/>
          <w:marTop w:val="160"/>
          <w:marBottom w:val="240"/>
          <w:divBdr>
            <w:top w:val="none" w:sz="0" w:space="0" w:color="auto"/>
            <w:left w:val="none" w:sz="0" w:space="0" w:color="auto"/>
            <w:bottom w:val="none" w:sz="0" w:space="0" w:color="auto"/>
            <w:right w:val="none" w:sz="0" w:space="0" w:color="auto"/>
          </w:divBdr>
        </w:div>
      </w:divsChild>
    </w:div>
    <w:div w:id="1483736197">
      <w:bodyDiv w:val="1"/>
      <w:marLeft w:val="0"/>
      <w:marRight w:val="0"/>
      <w:marTop w:val="0"/>
      <w:marBottom w:val="0"/>
      <w:divBdr>
        <w:top w:val="none" w:sz="0" w:space="0" w:color="auto"/>
        <w:left w:val="none" w:sz="0" w:space="0" w:color="auto"/>
        <w:bottom w:val="none" w:sz="0" w:space="0" w:color="auto"/>
        <w:right w:val="none" w:sz="0" w:space="0" w:color="auto"/>
      </w:divBdr>
      <w:divsChild>
        <w:div w:id="1939678673">
          <w:marLeft w:val="317"/>
          <w:marRight w:val="0"/>
          <w:marTop w:val="30"/>
          <w:marBottom w:val="60"/>
          <w:divBdr>
            <w:top w:val="none" w:sz="0" w:space="0" w:color="auto"/>
            <w:left w:val="none" w:sz="0" w:space="0" w:color="auto"/>
            <w:bottom w:val="none" w:sz="0" w:space="0" w:color="auto"/>
            <w:right w:val="none" w:sz="0" w:space="0" w:color="auto"/>
          </w:divBdr>
        </w:div>
      </w:divsChild>
    </w:div>
    <w:div w:id="1570575417">
      <w:bodyDiv w:val="1"/>
      <w:marLeft w:val="0"/>
      <w:marRight w:val="0"/>
      <w:marTop w:val="0"/>
      <w:marBottom w:val="0"/>
      <w:divBdr>
        <w:top w:val="none" w:sz="0" w:space="0" w:color="auto"/>
        <w:left w:val="none" w:sz="0" w:space="0" w:color="auto"/>
        <w:bottom w:val="none" w:sz="0" w:space="0" w:color="auto"/>
        <w:right w:val="none" w:sz="0" w:space="0" w:color="auto"/>
      </w:divBdr>
    </w:div>
    <w:div w:id="1609123354">
      <w:bodyDiv w:val="1"/>
      <w:marLeft w:val="0"/>
      <w:marRight w:val="0"/>
      <w:marTop w:val="0"/>
      <w:marBottom w:val="0"/>
      <w:divBdr>
        <w:top w:val="none" w:sz="0" w:space="0" w:color="auto"/>
        <w:left w:val="none" w:sz="0" w:space="0" w:color="auto"/>
        <w:bottom w:val="none" w:sz="0" w:space="0" w:color="auto"/>
        <w:right w:val="none" w:sz="0" w:space="0" w:color="auto"/>
      </w:divBdr>
    </w:div>
    <w:div w:id="1622299168">
      <w:bodyDiv w:val="1"/>
      <w:marLeft w:val="0"/>
      <w:marRight w:val="0"/>
      <w:marTop w:val="0"/>
      <w:marBottom w:val="0"/>
      <w:divBdr>
        <w:top w:val="none" w:sz="0" w:space="0" w:color="auto"/>
        <w:left w:val="none" w:sz="0" w:space="0" w:color="auto"/>
        <w:bottom w:val="none" w:sz="0" w:space="0" w:color="auto"/>
        <w:right w:val="none" w:sz="0" w:space="0" w:color="auto"/>
      </w:divBdr>
    </w:div>
    <w:div w:id="1641808527">
      <w:bodyDiv w:val="1"/>
      <w:marLeft w:val="0"/>
      <w:marRight w:val="0"/>
      <w:marTop w:val="0"/>
      <w:marBottom w:val="0"/>
      <w:divBdr>
        <w:top w:val="none" w:sz="0" w:space="0" w:color="auto"/>
        <w:left w:val="none" w:sz="0" w:space="0" w:color="auto"/>
        <w:bottom w:val="none" w:sz="0" w:space="0" w:color="auto"/>
        <w:right w:val="none" w:sz="0" w:space="0" w:color="auto"/>
      </w:divBdr>
    </w:div>
    <w:div w:id="1674718959">
      <w:bodyDiv w:val="1"/>
      <w:marLeft w:val="0"/>
      <w:marRight w:val="0"/>
      <w:marTop w:val="0"/>
      <w:marBottom w:val="0"/>
      <w:divBdr>
        <w:top w:val="none" w:sz="0" w:space="0" w:color="auto"/>
        <w:left w:val="none" w:sz="0" w:space="0" w:color="auto"/>
        <w:bottom w:val="none" w:sz="0" w:space="0" w:color="auto"/>
        <w:right w:val="none" w:sz="0" w:space="0" w:color="auto"/>
      </w:divBdr>
    </w:div>
    <w:div w:id="1828396262">
      <w:bodyDiv w:val="1"/>
      <w:marLeft w:val="0"/>
      <w:marRight w:val="0"/>
      <w:marTop w:val="0"/>
      <w:marBottom w:val="0"/>
      <w:divBdr>
        <w:top w:val="none" w:sz="0" w:space="0" w:color="auto"/>
        <w:left w:val="none" w:sz="0" w:space="0" w:color="auto"/>
        <w:bottom w:val="none" w:sz="0" w:space="0" w:color="auto"/>
        <w:right w:val="none" w:sz="0" w:space="0" w:color="auto"/>
      </w:divBdr>
      <w:divsChild>
        <w:div w:id="1826389224">
          <w:marLeft w:val="605"/>
          <w:marRight w:val="0"/>
          <w:marTop w:val="160"/>
          <w:marBottom w:val="240"/>
          <w:divBdr>
            <w:top w:val="none" w:sz="0" w:space="0" w:color="auto"/>
            <w:left w:val="none" w:sz="0" w:space="0" w:color="auto"/>
            <w:bottom w:val="none" w:sz="0" w:space="0" w:color="auto"/>
            <w:right w:val="none" w:sz="0" w:space="0" w:color="auto"/>
          </w:divBdr>
        </w:div>
      </w:divsChild>
    </w:div>
    <w:div w:id="1947539724">
      <w:bodyDiv w:val="1"/>
      <w:marLeft w:val="0"/>
      <w:marRight w:val="0"/>
      <w:marTop w:val="0"/>
      <w:marBottom w:val="0"/>
      <w:divBdr>
        <w:top w:val="none" w:sz="0" w:space="0" w:color="auto"/>
        <w:left w:val="none" w:sz="0" w:space="0" w:color="auto"/>
        <w:bottom w:val="none" w:sz="0" w:space="0" w:color="auto"/>
        <w:right w:val="none" w:sz="0" w:space="0" w:color="auto"/>
      </w:divBdr>
    </w:div>
    <w:div w:id="1978532253">
      <w:bodyDiv w:val="1"/>
      <w:marLeft w:val="0"/>
      <w:marRight w:val="0"/>
      <w:marTop w:val="0"/>
      <w:marBottom w:val="0"/>
      <w:divBdr>
        <w:top w:val="none" w:sz="0" w:space="0" w:color="auto"/>
        <w:left w:val="none" w:sz="0" w:space="0" w:color="auto"/>
        <w:bottom w:val="none" w:sz="0" w:space="0" w:color="auto"/>
        <w:right w:val="none" w:sz="0" w:space="0" w:color="auto"/>
      </w:divBdr>
    </w:div>
    <w:div w:id="1993554988">
      <w:bodyDiv w:val="1"/>
      <w:marLeft w:val="0"/>
      <w:marRight w:val="0"/>
      <w:marTop w:val="0"/>
      <w:marBottom w:val="0"/>
      <w:divBdr>
        <w:top w:val="none" w:sz="0" w:space="0" w:color="auto"/>
        <w:left w:val="none" w:sz="0" w:space="0" w:color="auto"/>
        <w:bottom w:val="none" w:sz="0" w:space="0" w:color="auto"/>
        <w:right w:val="none" w:sz="0" w:space="0" w:color="auto"/>
      </w:divBdr>
    </w:div>
    <w:div w:id="200902074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nsl.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sci-hubtw.hkvisa.net/10.1016/j.neucom.2019.11.01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a-deeper-dive-into-the-nsl-kdd-data-set-15c753364657"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chillaks/CSE-534-Project" TargetMode="External"/><Relationship Id="rId11" Type="http://schemas.openxmlformats.org/officeDocument/2006/relationships/image" Target="media/image3.jpeg"/><Relationship Id="rId24" Type="http://schemas.openxmlformats.org/officeDocument/2006/relationships/hyperlink" Target="https://www.unb.ca/cic/datasets/nsl.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16/j.neucom.2019.11.016"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sci-hubtw.hkvisa.net/10.1016/j.neucom.2019.11.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DEBC6-82FD-7749-98C3-F833B9CF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2055</Words>
  <Characters>11715</Characters>
  <Application>Microsoft Office Word</Application>
  <DocSecurity>4</DocSecurity>
  <Lines>97</Lines>
  <Paragraphs>27</Paragraphs>
  <ScaleCrop>false</ScaleCrop>
  <Company/>
  <LinksUpToDate>false</LinksUpToDate>
  <CharactersWithSpaces>13743</CharactersWithSpaces>
  <SharedDoc>false</SharedDoc>
  <HLinks>
    <vt:vector size="42" baseType="variant">
      <vt:variant>
        <vt:i4>6291557</vt:i4>
      </vt:variant>
      <vt:variant>
        <vt:i4>18</vt:i4>
      </vt:variant>
      <vt:variant>
        <vt:i4>0</vt:i4>
      </vt:variant>
      <vt:variant>
        <vt:i4>5</vt:i4>
      </vt:variant>
      <vt:variant>
        <vt:lpwstr>https://towardsdatascience.com/a-deeper-dive-into-the-nsl-kdd-data-set-15c753364657</vt:lpwstr>
      </vt:variant>
      <vt:variant>
        <vt:lpwstr/>
      </vt:variant>
      <vt:variant>
        <vt:i4>1310796</vt:i4>
      </vt:variant>
      <vt:variant>
        <vt:i4>15</vt:i4>
      </vt:variant>
      <vt:variant>
        <vt:i4>0</vt:i4>
      </vt:variant>
      <vt:variant>
        <vt:i4>5</vt:i4>
      </vt:variant>
      <vt:variant>
        <vt:lpwstr>https://www.unb.ca/cic/datasets/nsl.html</vt:lpwstr>
      </vt:variant>
      <vt:variant>
        <vt:lpwstr/>
      </vt:variant>
      <vt:variant>
        <vt:i4>5046347</vt:i4>
      </vt:variant>
      <vt:variant>
        <vt:i4>12</vt:i4>
      </vt:variant>
      <vt:variant>
        <vt:i4>0</vt:i4>
      </vt:variant>
      <vt:variant>
        <vt:i4>5</vt:i4>
      </vt:variant>
      <vt:variant>
        <vt:lpwstr>https://doi.org/10.1016/j.neucom.2019.11.016</vt:lpwstr>
      </vt:variant>
      <vt:variant>
        <vt:lpwstr/>
      </vt:variant>
      <vt:variant>
        <vt:i4>458840</vt:i4>
      </vt:variant>
      <vt:variant>
        <vt:i4>9</vt:i4>
      </vt:variant>
      <vt:variant>
        <vt:i4>0</vt:i4>
      </vt:variant>
      <vt:variant>
        <vt:i4>5</vt:i4>
      </vt:variant>
      <vt:variant>
        <vt:lpwstr>https://sci-hubtw.hkvisa.net/10.1016/j.neucom.2019.11.016</vt:lpwstr>
      </vt:variant>
      <vt:variant>
        <vt:lpwstr/>
      </vt:variant>
      <vt:variant>
        <vt:i4>1310796</vt:i4>
      </vt:variant>
      <vt:variant>
        <vt:i4>6</vt:i4>
      </vt:variant>
      <vt:variant>
        <vt:i4>0</vt:i4>
      </vt:variant>
      <vt:variant>
        <vt:i4>5</vt:i4>
      </vt:variant>
      <vt:variant>
        <vt:lpwstr>https://www.unb.ca/cic/datasets/nsl.html</vt:lpwstr>
      </vt:variant>
      <vt:variant>
        <vt:lpwstr/>
      </vt:variant>
      <vt:variant>
        <vt:i4>458840</vt:i4>
      </vt:variant>
      <vt:variant>
        <vt:i4>3</vt:i4>
      </vt:variant>
      <vt:variant>
        <vt:i4>0</vt:i4>
      </vt:variant>
      <vt:variant>
        <vt:i4>5</vt:i4>
      </vt:variant>
      <vt:variant>
        <vt:lpwstr>https://sci-hubtw.hkvisa.net/10.1016/j.neucom.2019.11.016</vt:lpwstr>
      </vt:variant>
      <vt:variant>
        <vt:lpwstr/>
      </vt:variant>
      <vt:variant>
        <vt:i4>6619171</vt:i4>
      </vt:variant>
      <vt:variant>
        <vt:i4>0</vt:i4>
      </vt:variant>
      <vt:variant>
        <vt:i4>0</vt:i4>
      </vt:variant>
      <vt:variant>
        <vt:i4>5</vt:i4>
      </vt:variant>
      <vt:variant>
        <vt:lpwstr>https://github.com/chillaks/CSE-534-Project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Somayaji Shivapura</dc:creator>
  <cp:keywords/>
  <dc:description/>
  <cp:lastModifiedBy>Akshay Somayaji Shivapura</cp:lastModifiedBy>
  <cp:revision>374</cp:revision>
  <cp:lastPrinted>2021-12-07T04:58:00Z</cp:lastPrinted>
  <dcterms:created xsi:type="dcterms:W3CDTF">2021-12-07T01:46:00Z</dcterms:created>
  <dcterms:modified xsi:type="dcterms:W3CDTF">2021-12-07T04:58:00Z</dcterms:modified>
</cp:coreProperties>
</file>